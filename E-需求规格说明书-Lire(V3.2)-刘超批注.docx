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4EB69353"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1A7EF9">
        <w:rPr>
          <w:rFonts w:ascii="Times New Roman" w:hAnsi="Times New Roman" w:cs="Times New Roman"/>
          <w:color w:val="000000" w:themeColor="text1"/>
          <w:szCs w:val="21"/>
          <w:shd w:val="clear" w:color="auto" w:fill="FFFFFF"/>
        </w:rPr>
        <w:t>.2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22B6C58" w14:textId="77777777" w:rsidR="005A1433"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0966893" w:history="1">
            <w:r w:rsidR="005A1433" w:rsidRPr="00C00BA4">
              <w:rPr>
                <w:rStyle w:val="a9"/>
                <w:rFonts w:ascii="Times New Roman" w:eastAsia="宋体" w:hAnsi="Times New Roman" w:cs="Times New Roman"/>
                <w:noProof/>
              </w:rPr>
              <w:t>1</w:t>
            </w:r>
            <w:r w:rsidR="005A1433" w:rsidRPr="00C00BA4">
              <w:rPr>
                <w:rStyle w:val="a9"/>
                <w:rFonts w:ascii="Times New Roman" w:eastAsia="宋体" w:hAnsi="Times New Roman" w:cs="Times New Roman" w:hint="eastAsia"/>
                <w:noProof/>
              </w:rPr>
              <w:t>前言</w:t>
            </w:r>
            <w:r w:rsidR="005A1433">
              <w:rPr>
                <w:noProof/>
                <w:webHidden/>
              </w:rPr>
              <w:tab/>
            </w:r>
            <w:r w:rsidR="005A1433">
              <w:rPr>
                <w:noProof/>
                <w:webHidden/>
              </w:rPr>
              <w:fldChar w:fldCharType="begin"/>
            </w:r>
            <w:r w:rsidR="005A1433">
              <w:rPr>
                <w:noProof/>
                <w:webHidden/>
              </w:rPr>
              <w:instrText xml:space="preserve"> PAGEREF _Toc480966893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46E83912" w14:textId="77777777" w:rsidR="005A1433" w:rsidRDefault="00896FD5">
          <w:pPr>
            <w:pStyle w:val="20"/>
            <w:tabs>
              <w:tab w:val="right" w:leader="dot" w:pos="8296"/>
            </w:tabs>
            <w:rPr>
              <w:noProof/>
            </w:rPr>
          </w:pPr>
          <w:hyperlink w:anchor="_Toc480966894" w:history="1">
            <w:r w:rsidR="005A1433" w:rsidRPr="00C00BA4">
              <w:rPr>
                <w:rStyle w:val="a9"/>
                <w:rFonts w:ascii="Times New Roman" w:hAnsi="Times New Roman" w:cs="Times New Roman"/>
                <w:noProof/>
                <w:kern w:val="0"/>
              </w:rPr>
              <w:t>1.1</w:t>
            </w:r>
            <w:r w:rsidR="005A1433" w:rsidRPr="00C00BA4">
              <w:rPr>
                <w:rStyle w:val="a9"/>
                <w:rFonts w:ascii="Times New Roman" w:hAnsi="Times New Roman" w:cs="Times New Roman" w:hint="eastAsia"/>
                <w:noProof/>
                <w:kern w:val="0"/>
              </w:rPr>
              <w:t>目的</w:t>
            </w:r>
            <w:r w:rsidR="005A1433">
              <w:rPr>
                <w:noProof/>
                <w:webHidden/>
              </w:rPr>
              <w:tab/>
            </w:r>
            <w:r w:rsidR="005A1433">
              <w:rPr>
                <w:noProof/>
                <w:webHidden/>
              </w:rPr>
              <w:fldChar w:fldCharType="begin"/>
            </w:r>
            <w:r w:rsidR="005A1433">
              <w:rPr>
                <w:noProof/>
                <w:webHidden/>
              </w:rPr>
              <w:instrText xml:space="preserve"> PAGEREF _Toc480966894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55E23DDB" w14:textId="77777777" w:rsidR="005A1433" w:rsidRDefault="00896FD5">
          <w:pPr>
            <w:pStyle w:val="20"/>
            <w:tabs>
              <w:tab w:val="right" w:leader="dot" w:pos="8296"/>
            </w:tabs>
            <w:rPr>
              <w:noProof/>
            </w:rPr>
          </w:pPr>
          <w:hyperlink w:anchor="_Toc480966895" w:history="1">
            <w:r w:rsidR="005A1433" w:rsidRPr="00C00BA4">
              <w:rPr>
                <w:rStyle w:val="a9"/>
                <w:rFonts w:ascii="Times New Roman" w:hAnsi="Times New Roman" w:cs="Times New Roman"/>
                <w:noProof/>
                <w:kern w:val="0"/>
              </w:rPr>
              <w:t>1.2</w:t>
            </w:r>
            <w:r w:rsidR="005A1433" w:rsidRPr="00C00BA4">
              <w:rPr>
                <w:rStyle w:val="a9"/>
                <w:rFonts w:ascii="Times New Roman" w:hAnsi="Times New Roman" w:cs="Times New Roman" w:hint="eastAsia"/>
                <w:noProof/>
                <w:kern w:val="0"/>
              </w:rPr>
              <w:t>软件需求分析目的</w:t>
            </w:r>
            <w:r w:rsidR="005A1433">
              <w:rPr>
                <w:noProof/>
                <w:webHidden/>
              </w:rPr>
              <w:tab/>
            </w:r>
            <w:r w:rsidR="005A1433">
              <w:rPr>
                <w:noProof/>
                <w:webHidden/>
              </w:rPr>
              <w:fldChar w:fldCharType="begin"/>
            </w:r>
            <w:r w:rsidR="005A1433">
              <w:rPr>
                <w:noProof/>
                <w:webHidden/>
              </w:rPr>
              <w:instrText xml:space="preserve"> PAGEREF _Toc480966895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636BDDFD" w14:textId="77777777" w:rsidR="005A1433" w:rsidRDefault="00896FD5">
          <w:pPr>
            <w:pStyle w:val="20"/>
            <w:tabs>
              <w:tab w:val="right" w:leader="dot" w:pos="8296"/>
            </w:tabs>
            <w:rPr>
              <w:noProof/>
            </w:rPr>
          </w:pPr>
          <w:hyperlink w:anchor="_Toc480966896" w:history="1">
            <w:r w:rsidR="005A1433" w:rsidRPr="00C00BA4">
              <w:rPr>
                <w:rStyle w:val="a9"/>
                <w:rFonts w:ascii="Times New Roman" w:hAnsi="Times New Roman" w:cs="Times New Roman"/>
                <w:noProof/>
                <w:kern w:val="0"/>
              </w:rPr>
              <w:t>1.3</w:t>
            </w:r>
            <w:r w:rsidR="005A1433" w:rsidRPr="00C00BA4">
              <w:rPr>
                <w:rStyle w:val="a9"/>
                <w:rFonts w:ascii="Times New Roman" w:hAnsi="Times New Roman" w:cs="Times New Roman" w:hint="eastAsia"/>
                <w:noProof/>
                <w:kern w:val="0"/>
              </w:rPr>
              <w:t>文档概述</w:t>
            </w:r>
            <w:r w:rsidR="005A1433">
              <w:rPr>
                <w:noProof/>
                <w:webHidden/>
              </w:rPr>
              <w:tab/>
            </w:r>
            <w:r w:rsidR="005A1433">
              <w:rPr>
                <w:noProof/>
                <w:webHidden/>
              </w:rPr>
              <w:fldChar w:fldCharType="begin"/>
            </w:r>
            <w:r w:rsidR="005A1433">
              <w:rPr>
                <w:noProof/>
                <w:webHidden/>
              </w:rPr>
              <w:instrText xml:space="preserve"> PAGEREF _Toc480966896 \h </w:instrText>
            </w:r>
            <w:r w:rsidR="005A1433">
              <w:rPr>
                <w:noProof/>
                <w:webHidden/>
              </w:rPr>
            </w:r>
            <w:r w:rsidR="005A1433">
              <w:rPr>
                <w:noProof/>
                <w:webHidden/>
              </w:rPr>
              <w:fldChar w:fldCharType="separate"/>
            </w:r>
            <w:r w:rsidR="005A1433">
              <w:rPr>
                <w:noProof/>
                <w:webHidden/>
              </w:rPr>
              <w:t>5</w:t>
            </w:r>
            <w:r w:rsidR="005A1433">
              <w:rPr>
                <w:noProof/>
                <w:webHidden/>
              </w:rPr>
              <w:fldChar w:fldCharType="end"/>
            </w:r>
          </w:hyperlink>
        </w:p>
        <w:p w14:paraId="3C300E2C" w14:textId="77777777" w:rsidR="005A1433" w:rsidRDefault="00896FD5">
          <w:pPr>
            <w:pStyle w:val="20"/>
            <w:tabs>
              <w:tab w:val="right" w:leader="dot" w:pos="8296"/>
            </w:tabs>
            <w:rPr>
              <w:noProof/>
            </w:rPr>
          </w:pPr>
          <w:hyperlink w:anchor="_Toc480966897" w:history="1">
            <w:r w:rsidR="005A1433" w:rsidRPr="00C00BA4">
              <w:rPr>
                <w:rStyle w:val="a9"/>
                <w:rFonts w:ascii="Times New Roman" w:hAnsi="Times New Roman" w:cs="Times New Roman"/>
                <w:noProof/>
                <w:kern w:val="0"/>
              </w:rPr>
              <w:t>1.4</w:t>
            </w:r>
            <w:r w:rsidR="005A1433" w:rsidRPr="00C00BA4">
              <w:rPr>
                <w:rStyle w:val="a9"/>
                <w:rFonts w:ascii="Times New Roman" w:hAnsi="Times New Roman" w:cs="Times New Roman" w:hint="eastAsia"/>
                <w:noProof/>
                <w:kern w:val="0"/>
              </w:rPr>
              <w:t>术语和缩略语</w:t>
            </w:r>
            <w:r w:rsidR="005A1433">
              <w:rPr>
                <w:noProof/>
                <w:webHidden/>
              </w:rPr>
              <w:tab/>
            </w:r>
            <w:r w:rsidR="005A1433">
              <w:rPr>
                <w:noProof/>
                <w:webHidden/>
              </w:rPr>
              <w:fldChar w:fldCharType="begin"/>
            </w:r>
            <w:r w:rsidR="005A1433">
              <w:rPr>
                <w:noProof/>
                <w:webHidden/>
              </w:rPr>
              <w:instrText xml:space="preserve"> PAGEREF _Toc480966897 \h </w:instrText>
            </w:r>
            <w:r w:rsidR="005A1433">
              <w:rPr>
                <w:noProof/>
                <w:webHidden/>
              </w:rPr>
            </w:r>
            <w:r w:rsidR="005A1433">
              <w:rPr>
                <w:noProof/>
                <w:webHidden/>
              </w:rPr>
              <w:fldChar w:fldCharType="separate"/>
            </w:r>
            <w:r w:rsidR="005A1433">
              <w:rPr>
                <w:noProof/>
                <w:webHidden/>
              </w:rPr>
              <w:t>6</w:t>
            </w:r>
            <w:r w:rsidR="005A1433">
              <w:rPr>
                <w:noProof/>
                <w:webHidden/>
              </w:rPr>
              <w:fldChar w:fldCharType="end"/>
            </w:r>
          </w:hyperlink>
        </w:p>
        <w:p w14:paraId="1A9C90F8" w14:textId="77777777" w:rsidR="005A1433" w:rsidRDefault="00896FD5">
          <w:pPr>
            <w:pStyle w:val="10"/>
            <w:rPr>
              <w:noProof/>
            </w:rPr>
          </w:pPr>
          <w:hyperlink w:anchor="_Toc480966898" w:history="1">
            <w:r w:rsidR="005A1433" w:rsidRPr="00C00BA4">
              <w:rPr>
                <w:rStyle w:val="a9"/>
                <w:rFonts w:ascii="Times New Roman" w:eastAsia="宋体" w:hAnsi="Times New Roman" w:cs="Times New Roman"/>
                <w:noProof/>
              </w:rPr>
              <w:t>2</w:t>
            </w:r>
            <w:r w:rsidR="005A1433" w:rsidRPr="00C00BA4">
              <w:rPr>
                <w:rStyle w:val="a9"/>
                <w:rFonts w:ascii="Times New Roman" w:eastAsia="宋体" w:hAnsi="Times New Roman" w:cs="Times New Roman" w:hint="eastAsia"/>
                <w:noProof/>
              </w:rPr>
              <w:t>总体概述</w:t>
            </w:r>
            <w:r w:rsidR="005A1433">
              <w:rPr>
                <w:noProof/>
                <w:webHidden/>
              </w:rPr>
              <w:tab/>
            </w:r>
            <w:r w:rsidR="005A1433">
              <w:rPr>
                <w:noProof/>
                <w:webHidden/>
              </w:rPr>
              <w:fldChar w:fldCharType="begin"/>
            </w:r>
            <w:r w:rsidR="005A1433">
              <w:rPr>
                <w:noProof/>
                <w:webHidden/>
              </w:rPr>
              <w:instrText xml:space="preserve"> PAGEREF _Toc480966898 \h </w:instrText>
            </w:r>
            <w:r w:rsidR="005A1433">
              <w:rPr>
                <w:noProof/>
                <w:webHidden/>
              </w:rPr>
            </w:r>
            <w:r w:rsidR="005A1433">
              <w:rPr>
                <w:noProof/>
                <w:webHidden/>
              </w:rPr>
              <w:fldChar w:fldCharType="separate"/>
            </w:r>
            <w:r w:rsidR="005A1433">
              <w:rPr>
                <w:noProof/>
                <w:webHidden/>
              </w:rPr>
              <w:t>7</w:t>
            </w:r>
            <w:r w:rsidR="005A1433">
              <w:rPr>
                <w:noProof/>
                <w:webHidden/>
              </w:rPr>
              <w:fldChar w:fldCharType="end"/>
            </w:r>
          </w:hyperlink>
        </w:p>
        <w:p w14:paraId="03722B8D" w14:textId="77777777" w:rsidR="005A1433" w:rsidRDefault="00896FD5">
          <w:pPr>
            <w:pStyle w:val="20"/>
            <w:tabs>
              <w:tab w:val="right" w:leader="dot" w:pos="8296"/>
            </w:tabs>
            <w:rPr>
              <w:noProof/>
            </w:rPr>
          </w:pPr>
          <w:hyperlink w:anchor="_Toc480966899" w:history="1">
            <w:r w:rsidR="005A1433" w:rsidRPr="00C00BA4">
              <w:rPr>
                <w:rStyle w:val="a9"/>
                <w:rFonts w:ascii="Times New Roman" w:hAnsi="Times New Roman" w:cs="Times New Roman"/>
                <w:noProof/>
                <w:kern w:val="0"/>
              </w:rPr>
              <w:t>2.1</w:t>
            </w:r>
            <w:r w:rsidR="005A1433" w:rsidRPr="00C00BA4">
              <w:rPr>
                <w:rStyle w:val="a9"/>
                <w:rFonts w:ascii="Times New Roman" w:hAnsi="Times New Roman" w:cs="Times New Roman" w:hint="eastAsia"/>
                <w:noProof/>
                <w:kern w:val="0"/>
              </w:rPr>
              <w:t>项目概述</w:t>
            </w:r>
            <w:r w:rsidR="005A1433">
              <w:rPr>
                <w:noProof/>
                <w:webHidden/>
              </w:rPr>
              <w:tab/>
            </w:r>
            <w:r w:rsidR="005A1433">
              <w:rPr>
                <w:noProof/>
                <w:webHidden/>
              </w:rPr>
              <w:fldChar w:fldCharType="begin"/>
            </w:r>
            <w:r w:rsidR="005A1433">
              <w:rPr>
                <w:noProof/>
                <w:webHidden/>
              </w:rPr>
              <w:instrText xml:space="preserve"> PAGEREF _Toc480966899 \h </w:instrText>
            </w:r>
            <w:r w:rsidR="005A1433">
              <w:rPr>
                <w:noProof/>
                <w:webHidden/>
              </w:rPr>
            </w:r>
            <w:r w:rsidR="005A1433">
              <w:rPr>
                <w:noProof/>
                <w:webHidden/>
              </w:rPr>
              <w:fldChar w:fldCharType="separate"/>
            </w:r>
            <w:r w:rsidR="005A1433">
              <w:rPr>
                <w:noProof/>
                <w:webHidden/>
              </w:rPr>
              <w:t>7</w:t>
            </w:r>
            <w:r w:rsidR="005A1433">
              <w:rPr>
                <w:noProof/>
                <w:webHidden/>
              </w:rPr>
              <w:fldChar w:fldCharType="end"/>
            </w:r>
          </w:hyperlink>
        </w:p>
        <w:p w14:paraId="4DFD6F34" w14:textId="77777777" w:rsidR="005A1433" w:rsidRDefault="00896FD5">
          <w:pPr>
            <w:pStyle w:val="20"/>
            <w:tabs>
              <w:tab w:val="right" w:leader="dot" w:pos="8296"/>
            </w:tabs>
            <w:rPr>
              <w:noProof/>
            </w:rPr>
          </w:pPr>
          <w:hyperlink w:anchor="_Toc480966900" w:history="1">
            <w:r w:rsidR="005A1433" w:rsidRPr="00C00BA4">
              <w:rPr>
                <w:rStyle w:val="a9"/>
                <w:rFonts w:ascii="Times New Roman" w:hAnsi="Times New Roman" w:cs="Times New Roman"/>
                <w:noProof/>
                <w:kern w:val="0"/>
              </w:rPr>
              <w:t>2.2</w:t>
            </w:r>
            <w:r w:rsidR="005A1433" w:rsidRPr="00C00BA4">
              <w:rPr>
                <w:rStyle w:val="a9"/>
                <w:rFonts w:ascii="Times New Roman" w:hAnsi="Times New Roman" w:cs="Times New Roman" w:hint="eastAsia"/>
                <w:noProof/>
                <w:kern w:val="0"/>
              </w:rPr>
              <w:t>项目包结构简要分析</w:t>
            </w:r>
            <w:r w:rsidR="005A1433">
              <w:rPr>
                <w:noProof/>
                <w:webHidden/>
              </w:rPr>
              <w:tab/>
            </w:r>
            <w:r w:rsidR="005A1433">
              <w:rPr>
                <w:noProof/>
                <w:webHidden/>
              </w:rPr>
              <w:fldChar w:fldCharType="begin"/>
            </w:r>
            <w:r w:rsidR="005A1433">
              <w:rPr>
                <w:noProof/>
                <w:webHidden/>
              </w:rPr>
              <w:instrText xml:space="preserve"> PAGEREF _Toc480966900 \h </w:instrText>
            </w:r>
            <w:r w:rsidR="005A1433">
              <w:rPr>
                <w:noProof/>
                <w:webHidden/>
              </w:rPr>
            </w:r>
            <w:r w:rsidR="005A1433">
              <w:rPr>
                <w:noProof/>
                <w:webHidden/>
              </w:rPr>
              <w:fldChar w:fldCharType="separate"/>
            </w:r>
            <w:r w:rsidR="005A1433">
              <w:rPr>
                <w:noProof/>
                <w:webHidden/>
              </w:rPr>
              <w:t>7</w:t>
            </w:r>
            <w:r w:rsidR="005A1433">
              <w:rPr>
                <w:noProof/>
                <w:webHidden/>
              </w:rPr>
              <w:fldChar w:fldCharType="end"/>
            </w:r>
          </w:hyperlink>
        </w:p>
        <w:p w14:paraId="0E9FF376" w14:textId="77777777" w:rsidR="005A1433" w:rsidRDefault="00896FD5">
          <w:pPr>
            <w:pStyle w:val="20"/>
            <w:tabs>
              <w:tab w:val="right" w:leader="dot" w:pos="8296"/>
            </w:tabs>
            <w:rPr>
              <w:noProof/>
            </w:rPr>
          </w:pPr>
          <w:hyperlink w:anchor="_Toc480966901" w:history="1">
            <w:r w:rsidR="005A1433" w:rsidRPr="00C00BA4">
              <w:rPr>
                <w:rStyle w:val="a9"/>
                <w:rFonts w:ascii="Times New Roman" w:hAnsi="Times New Roman" w:cs="Times New Roman"/>
                <w:noProof/>
                <w:kern w:val="0"/>
              </w:rPr>
              <w:t>2.3</w:t>
            </w:r>
            <w:r w:rsidR="005A1433" w:rsidRPr="00C00BA4">
              <w:rPr>
                <w:rStyle w:val="a9"/>
                <w:rFonts w:ascii="Times New Roman" w:hAnsi="Times New Roman" w:cs="Times New Roman" w:hint="eastAsia"/>
                <w:noProof/>
                <w:kern w:val="0"/>
              </w:rPr>
              <w:t>用户定义</w:t>
            </w:r>
            <w:r w:rsidR="005A1433">
              <w:rPr>
                <w:noProof/>
                <w:webHidden/>
              </w:rPr>
              <w:tab/>
            </w:r>
            <w:r w:rsidR="005A1433">
              <w:rPr>
                <w:noProof/>
                <w:webHidden/>
              </w:rPr>
              <w:fldChar w:fldCharType="begin"/>
            </w:r>
            <w:r w:rsidR="005A1433">
              <w:rPr>
                <w:noProof/>
                <w:webHidden/>
              </w:rPr>
              <w:instrText xml:space="preserve"> PAGEREF _Toc480966901 \h </w:instrText>
            </w:r>
            <w:r w:rsidR="005A1433">
              <w:rPr>
                <w:noProof/>
                <w:webHidden/>
              </w:rPr>
            </w:r>
            <w:r w:rsidR="005A1433">
              <w:rPr>
                <w:noProof/>
                <w:webHidden/>
              </w:rPr>
              <w:fldChar w:fldCharType="separate"/>
            </w:r>
            <w:r w:rsidR="005A1433">
              <w:rPr>
                <w:noProof/>
                <w:webHidden/>
              </w:rPr>
              <w:t>8</w:t>
            </w:r>
            <w:r w:rsidR="005A1433">
              <w:rPr>
                <w:noProof/>
                <w:webHidden/>
              </w:rPr>
              <w:fldChar w:fldCharType="end"/>
            </w:r>
          </w:hyperlink>
        </w:p>
        <w:p w14:paraId="294BB9FB" w14:textId="77777777" w:rsidR="005A1433" w:rsidRDefault="00896FD5">
          <w:pPr>
            <w:pStyle w:val="10"/>
            <w:rPr>
              <w:noProof/>
            </w:rPr>
          </w:pPr>
          <w:hyperlink w:anchor="_Toc480966902" w:history="1">
            <w:r w:rsidR="005A1433" w:rsidRPr="00C00BA4">
              <w:rPr>
                <w:rStyle w:val="a9"/>
                <w:rFonts w:ascii="Times New Roman" w:eastAsia="宋体" w:hAnsi="Times New Roman" w:cs="Times New Roman"/>
                <w:noProof/>
              </w:rPr>
              <w:t>3</w:t>
            </w:r>
            <w:r w:rsidR="005A1433" w:rsidRPr="00C00BA4">
              <w:rPr>
                <w:rStyle w:val="a9"/>
                <w:rFonts w:ascii="Times New Roman" w:eastAsia="宋体" w:hAnsi="Times New Roman" w:cs="Times New Roman" w:hint="eastAsia"/>
                <w:noProof/>
              </w:rPr>
              <w:t>业务需求</w:t>
            </w:r>
            <w:r w:rsidR="005A1433">
              <w:rPr>
                <w:noProof/>
                <w:webHidden/>
              </w:rPr>
              <w:tab/>
            </w:r>
            <w:r w:rsidR="005A1433">
              <w:rPr>
                <w:noProof/>
                <w:webHidden/>
              </w:rPr>
              <w:fldChar w:fldCharType="begin"/>
            </w:r>
            <w:r w:rsidR="005A1433">
              <w:rPr>
                <w:noProof/>
                <w:webHidden/>
              </w:rPr>
              <w:instrText xml:space="preserve"> PAGEREF _Toc480966902 \h </w:instrText>
            </w:r>
            <w:r w:rsidR="005A1433">
              <w:rPr>
                <w:noProof/>
                <w:webHidden/>
              </w:rPr>
            </w:r>
            <w:r w:rsidR="005A1433">
              <w:rPr>
                <w:noProof/>
                <w:webHidden/>
              </w:rPr>
              <w:fldChar w:fldCharType="separate"/>
            </w:r>
            <w:r w:rsidR="005A1433">
              <w:rPr>
                <w:noProof/>
                <w:webHidden/>
              </w:rPr>
              <w:t>9</w:t>
            </w:r>
            <w:r w:rsidR="005A1433">
              <w:rPr>
                <w:noProof/>
                <w:webHidden/>
              </w:rPr>
              <w:fldChar w:fldCharType="end"/>
            </w:r>
          </w:hyperlink>
        </w:p>
        <w:p w14:paraId="592A89EE" w14:textId="77777777" w:rsidR="005A1433" w:rsidRDefault="00896FD5">
          <w:pPr>
            <w:pStyle w:val="20"/>
            <w:tabs>
              <w:tab w:val="right" w:leader="dot" w:pos="8296"/>
            </w:tabs>
            <w:rPr>
              <w:noProof/>
            </w:rPr>
          </w:pPr>
          <w:hyperlink w:anchor="_Toc480966903" w:history="1">
            <w:r w:rsidR="005A1433" w:rsidRPr="00C00BA4">
              <w:rPr>
                <w:rStyle w:val="a9"/>
                <w:rFonts w:ascii="Times New Roman" w:hAnsi="Times New Roman" w:cs="Times New Roman"/>
                <w:noProof/>
                <w:kern w:val="0"/>
              </w:rPr>
              <w:t xml:space="preserve">3.1 </w:t>
            </w:r>
            <w:r w:rsidR="005A1433" w:rsidRPr="00C00BA4">
              <w:rPr>
                <w:rStyle w:val="a9"/>
                <w:rFonts w:ascii="Times New Roman" w:hAnsi="Times New Roman" w:cs="Times New Roman" w:hint="eastAsia"/>
                <w:noProof/>
                <w:kern w:val="0"/>
              </w:rPr>
              <w:t>业务需求概述</w:t>
            </w:r>
            <w:r w:rsidR="005A1433">
              <w:rPr>
                <w:noProof/>
                <w:webHidden/>
              </w:rPr>
              <w:tab/>
            </w:r>
            <w:r w:rsidR="005A1433">
              <w:rPr>
                <w:noProof/>
                <w:webHidden/>
              </w:rPr>
              <w:fldChar w:fldCharType="begin"/>
            </w:r>
            <w:r w:rsidR="005A1433">
              <w:rPr>
                <w:noProof/>
                <w:webHidden/>
              </w:rPr>
              <w:instrText xml:space="preserve"> PAGEREF _Toc480966903 \h </w:instrText>
            </w:r>
            <w:r w:rsidR="005A1433">
              <w:rPr>
                <w:noProof/>
                <w:webHidden/>
              </w:rPr>
            </w:r>
            <w:r w:rsidR="005A1433">
              <w:rPr>
                <w:noProof/>
                <w:webHidden/>
              </w:rPr>
              <w:fldChar w:fldCharType="separate"/>
            </w:r>
            <w:r w:rsidR="005A1433">
              <w:rPr>
                <w:noProof/>
                <w:webHidden/>
              </w:rPr>
              <w:t>9</w:t>
            </w:r>
            <w:r w:rsidR="005A1433">
              <w:rPr>
                <w:noProof/>
                <w:webHidden/>
              </w:rPr>
              <w:fldChar w:fldCharType="end"/>
            </w:r>
          </w:hyperlink>
        </w:p>
        <w:p w14:paraId="4FFA4EB2" w14:textId="77777777" w:rsidR="005A1433" w:rsidRDefault="00896FD5">
          <w:pPr>
            <w:pStyle w:val="20"/>
            <w:tabs>
              <w:tab w:val="right" w:leader="dot" w:pos="8296"/>
            </w:tabs>
            <w:rPr>
              <w:noProof/>
            </w:rPr>
          </w:pPr>
          <w:hyperlink w:anchor="_Toc480966904" w:history="1">
            <w:r w:rsidR="005A1433" w:rsidRPr="00C00BA4">
              <w:rPr>
                <w:rStyle w:val="a9"/>
                <w:rFonts w:ascii="Times New Roman" w:hAnsi="Times New Roman" w:cs="Times New Roman"/>
                <w:noProof/>
                <w:kern w:val="0"/>
              </w:rPr>
              <w:t xml:space="preserve">3.2 </w:t>
            </w:r>
            <w:r w:rsidR="005A1433" w:rsidRPr="00C00BA4">
              <w:rPr>
                <w:rStyle w:val="a9"/>
                <w:rFonts w:ascii="Times New Roman" w:hAnsi="Times New Roman" w:cs="Times New Roman" w:hint="eastAsia"/>
                <w:noProof/>
                <w:kern w:val="0"/>
              </w:rPr>
              <w:t>图像特征提取</w:t>
            </w:r>
            <w:r w:rsidR="005A1433">
              <w:rPr>
                <w:noProof/>
                <w:webHidden/>
              </w:rPr>
              <w:tab/>
            </w:r>
            <w:r w:rsidR="005A1433">
              <w:rPr>
                <w:noProof/>
                <w:webHidden/>
              </w:rPr>
              <w:fldChar w:fldCharType="begin"/>
            </w:r>
            <w:r w:rsidR="005A1433">
              <w:rPr>
                <w:noProof/>
                <w:webHidden/>
              </w:rPr>
              <w:instrText xml:space="preserve"> PAGEREF _Toc480966904 \h </w:instrText>
            </w:r>
            <w:r w:rsidR="005A1433">
              <w:rPr>
                <w:noProof/>
                <w:webHidden/>
              </w:rPr>
            </w:r>
            <w:r w:rsidR="005A1433">
              <w:rPr>
                <w:noProof/>
                <w:webHidden/>
              </w:rPr>
              <w:fldChar w:fldCharType="separate"/>
            </w:r>
            <w:r w:rsidR="005A1433">
              <w:rPr>
                <w:noProof/>
                <w:webHidden/>
              </w:rPr>
              <w:t>10</w:t>
            </w:r>
            <w:r w:rsidR="005A1433">
              <w:rPr>
                <w:noProof/>
                <w:webHidden/>
              </w:rPr>
              <w:fldChar w:fldCharType="end"/>
            </w:r>
          </w:hyperlink>
        </w:p>
        <w:p w14:paraId="50A9D755" w14:textId="77777777" w:rsidR="005A1433" w:rsidRDefault="00896FD5">
          <w:pPr>
            <w:pStyle w:val="20"/>
            <w:tabs>
              <w:tab w:val="right" w:leader="dot" w:pos="8296"/>
            </w:tabs>
            <w:rPr>
              <w:noProof/>
            </w:rPr>
          </w:pPr>
          <w:hyperlink w:anchor="_Toc480966905" w:history="1">
            <w:r w:rsidR="005A1433" w:rsidRPr="00C00BA4">
              <w:rPr>
                <w:rStyle w:val="a9"/>
                <w:rFonts w:ascii="Times New Roman" w:hAnsi="Times New Roman" w:cs="Times New Roman"/>
                <w:noProof/>
                <w:kern w:val="0"/>
              </w:rPr>
              <w:t xml:space="preserve">3.3 </w:t>
            </w:r>
            <w:r w:rsidR="005A1433" w:rsidRPr="00C00BA4">
              <w:rPr>
                <w:rStyle w:val="a9"/>
                <w:rFonts w:ascii="Times New Roman" w:hAnsi="Times New Roman" w:cs="Times New Roman" w:hint="eastAsia"/>
                <w:noProof/>
                <w:kern w:val="0"/>
              </w:rPr>
              <w:t>图像入库</w:t>
            </w:r>
            <w:r w:rsidR="005A1433">
              <w:rPr>
                <w:noProof/>
                <w:webHidden/>
              </w:rPr>
              <w:tab/>
            </w:r>
            <w:r w:rsidR="005A1433">
              <w:rPr>
                <w:noProof/>
                <w:webHidden/>
              </w:rPr>
              <w:fldChar w:fldCharType="begin"/>
            </w:r>
            <w:r w:rsidR="005A1433">
              <w:rPr>
                <w:noProof/>
                <w:webHidden/>
              </w:rPr>
              <w:instrText xml:space="preserve"> PAGEREF _Toc480966905 \h </w:instrText>
            </w:r>
            <w:r w:rsidR="005A1433">
              <w:rPr>
                <w:noProof/>
                <w:webHidden/>
              </w:rPr>
            </w:r>
            <w:r w:rsidR="005A1433">
              <w:rPr>
                <w:noProof/>
                <w:webHidden/>
              </w:rPr>
              <w:fldChar w:fldCharType="separate"/>
            </w:r>
            <w:r w:rsidR="005A1433">
              <w:rPr>
                <w:noProof/>
                <w:webHidden/>
              </w:rPr>
              <w:t>10</w:t>
            </w:r>
            <w:r w:rsidR="005A1433">
              <w:rPr>
                <w:noProof/>
                <w:webHidden/>
              </w:rPr>
              <w:fldChar w:fldCharType="end"/>
            </w:r>
          </w:hyperlink>
        </w:p>
        <w:p w14:paraId="1EB6BB76" w14:textId="77777777" w:rsidR="005A1433" w:rsidRDefault="00896FD5">
          <w:pPr>
            <w:pStyle w:val="20"/>
            <w:tabs>
              <w:tab w:val="right" w:leader="dot" w:pos="8296"/>
            </w:tabs>
            <w:rPr>
              <w:noProof/>
            </w:rPr>
          </w:pPr>
          <w:hyperlink w:anchor="_Toc480966906" w:history="1">
            <w:r w:rsidR="005A1433" w:rsidRPr="00C00BA4">
              <w:rPr>
                <w:rStyle w:val="a9"/>
                <w:rFonts w:ascii="Times New Roman" w:hAnsi="Times New Roman" w:cs="Times New Roman"/>
                <w:noProof/>
                <w:kern w:val="0"/>
              </w:rPr>
              <w:t xml:space="preserve">3.4 </w:t>
            </w:r>
            <w:r w:rsidR="005A1433" w:rsidRPr="00C00BA4">
              <w:rPr>
                <w:rStyle w:val="a9"/>
                <w:rFonts w:ascii="Times New Roman" w:hAnsi="Times New Roman" w:cs="Times New Roman" w:hint="eastAsia"/>
                <w:noProof/>
                <w:kern w:val="0"/>
              </w:rPr>
              <w:t>图像检索</w:t>
            </w:r>
            <w:r w:rsidR="005A1433">
              <w:rPr>
                <w:noProof/>
                <w:webHidden/>
              </w:rPr>
              <w:tab/>
            </w:r>
            <w:r w:rsidR="005A1433">
              <w:rPr>
                <w:noProof/>
                <w:webHidden/>
              </w:rPr>
              <w:fldChar w:fldCharType="begin"/>
            </w:r>
            <w:r w:rsidR="005A1433">
              <w:rPr>
                <w:noProof/>
                <w:webHidden/>
              </w:rPr>
              <w:instrText xml:space="preserve"> PAGEREF _Toc480966906 \h </w:instrText>
            </w:r>
            <w:r w:rsidR="005A1433">
              <w:rPr>
                <w:noProof/>
                <w:webHidden/>
              </w:rPr>
            </w:r>
            <w:r w:rsidR="005A1433">
              <w:rPr>
                <w:noProof/>
                <w:webHidden/>
              </w:rPr>
              <w:fldChar w:fldCharType="separate"/>
            </w:r>
            <w:r w:rsidR="005A1433">
              <w:rPr>
                <w:noProof/>
                <w:webHidden/>
              </w:rPr>
              <w:t>11</w:t>
            </w:r>
            <w:r w:rsidR="005A1433">
              <w:rPr>
                <w:noProof/>
                <w:webHidden/>
              </w:rPr>
              <w:fldChar w:fldCharType="end"/>
            </w:r>
          </w:hyperlink>
        </w:p>
        <w:p w14:paraId="634260B4" w14:textId="77777777" w:rsidR="005A1433" w:rsidRDefault="00896FD5">
          <w:pPr>
            <w:pStyle w:val="10"/>
            <w:rPr>
              <w:noProof/>
            </w:rPr>
          </w:pPr>
          <w:hyperlink w:anchor="_Toc480966907" w:history="1">
            <w:r w:rsidR="005A1433" w:rsidRPr="00C00BA4">
              <w:rPr>
                <w:rStyle w:val="a9"/>
                <w:rFonts w:ascii="Times New Roman" w:eastAsia="宋体" w:hAnsi="Times New Roman" w:cs="Times New Roman"/>
                <w:noProof/>
              </w:rPr>
              <w:t>4</w:t>
            </w:r>
            <w:r w:rsidR="005A1433" w:rsidRPr="00C00BA4">
              <w:rPr>
                <w:rStyle w:val="a9"/>
                <w:rFonts w:ascii="Times New Roman" w:eastAsia="宋体" w:hAnsi="Times New Roman" w:cs="Times New Roman" w:hint="eastAsia"/>
                <w:noProof/>
              </w:rPr>
              <w:t>功能需求</w:t>
            </w:r>
            <w:r w:rsidR="005A1433">
              <w:rPr>
                <w:noProof/>
                <w:webHidden/>
              </w:rPr>
              <w:tab/>
            </w:r>
            <w:r w:rsidR="005A1433">
              <w:rPr>
                <w:noProof/>
                <w:webHidden/>
              </w:rPr>
              <w:fldChar w:fldCharType="begin"/>
            </w:r>
            <w:r w:rsidR="005A1433">
              <w:rPr>
                <w:noProof/>
                <w:webHidden/>
              </w:rPr>
              <w:instrText xml:space="preserve"> PAGEREF _Toc480966907 \h </w:instrText>
            </w:r>
            <w:r w:rsidR="005A1433">
              <w:rPr>
                <w:noProof/>
                <w:webHidden/>
              </w:rPr>
            </w:r>
            <w:r w:rsidR="005A1433">
              <w:rPr>
                <w:noProof/>
                <w:webHidden/>
              </w:rPr>
              <w:fldChar w:fldCharType="separate"/>
            </w:r>
            <w:r w:rsidR="005A1433">
              <w:rPr>
                <w:noProof/>
                <w:webHidden/>
              </w:rPr>
              <w:t>12</w:t>
            </w:r>
            <w:r w:rsidR="005A1433">
              <w:rPr>
                <w:noProof/>
                <w:webHidden/>
              </w:rPr>
              <w:fldChar w:fldCharType="end"/>
            </w:r>
          </w:hyperlink>
        </w:p>
        <w:p w14:paraId="0484B422" w14:textId="77777777" w:rsidR="005A1433" w:rsidRDefault="00896FD5">
          <w:pPr>
            <w:pStyle w:val="20"/>
            <w:tabs>
              <w:tab w:val="right" w:leader="dot" w:pos="8296"/>
            </w:tabs>
            <w:rPr>
              <w:noProof/>
            </w:rPr>
          </w:pPr>
          <w:hyperlink w:anchor="_Toc480966908" w:history="1">
            <w:r w:rsidR="005A1433" w:rsidRPr="00C00BA4">
              <w:rPr>
                <w:rStyle w:val="a9"/>
                <w:noProof/>
                <w:kern w:val="0"/>
              </w:rPr>
              <w:t xml:space="preserve">4.1 </w:t>
            </w:r>
            <w:r w:rsidR="005A1433" w:rsidRPr="00C00BA4">
              <w:rPr>
                <w:rStyle w:val="a9"/>
                <w:rFonts w:hint="eastAsia"/>
                <w:noProof/>
                <w:kern w:val="0"/>
              </w:rPr>
              <w:t>用例模型</w:t>
            </w:r>
            <w:r w:rsidR="005A1433">
              <w:rPr>
                <w:noProof/>
                <w:webHidden/>
              </w:rPr>
              <w:tab/>
            </w:r>
            <w:r w:rsidR="005A1433">
              <w:rPr>
                <w:noProof/>
                <w:webHidden/>
              </w:rPr>
              <w:fldChar w:fldCharType="begin"/>
            </w:r>
            <w:r w:rsidR="005A1433">
              <w:rPr>
                <w:noProof/>
                <w:webHidden/>
              </w:rPr>
              <w:instrText xml:space="preserve"> PAGEREF _Toc480966908 \h </w:instrText>
            </w:r>
            <w:r w:rsidR="005A1433">
              <w:rPr>
                <w:noProof/>
                <w:webHidden/>
              </w:rPr>
            </w:r>
            <w:r w:rsidR="005A1433">
              <w:rPr>
                <w:noProof/>
                <w:webHidden/>
              </w:rPr>
              <w:fldChar w:fldCharType="separate"/>
            </w:r>
            <w:r w:rsidR="005A1433">
              <w:rPr>
                <w:noProof/>
                <w:webHidden/>
              </w:rPr>
              <w:t>12</w:t>
            </w:r>
            <w:r w:rsidR="005A1433">
              <w:rPr>
                <w:noProof/>
                <w:webHidden/>
              </w:rPr>
              <w:fldChar w:fldCharType="end"/>
            </w:r>
          </w:hyperlink>
        </w:p>
        <w:p w14:paraId="71FF2E8D" w14:textId="77777777" w:rsidR="005A1433" w:rsidRDefault="00896FD5">
          <w:pPr>
            <w:pStyle w:val="20"/>
            <w:tabs>
              <w:tab w:val="right" w:leader="dot" w:pos="8296"/>
            </w:tabs>
            <w:rPr>
              <w:noProof/>
            </w:rPr>
          </w:pPr>
          <w:hyperlink w:anchor="_Toc480966909" w:history="1">
            <w:r w:rsidR="005A1433" w:rsidRPr="00C00BA4">
              <w:rPr>
                <w:rStyle w:val="a9"/>
                <w:noProof/>
                <w:kern w:val="0"/>
              </w:rPr>
              <w:t xml:space="preserve">4.2 </w:t>
            </w:r>
            <w:r w:rsidR="005A1433" w:rsidRPr="00C00BA4">
              <w:rPr>
                <w:rStyle w:val="a9"/>
                <w:rFonts w:hint="eastAsia"/>
                <w:noProof/>
                <w:kern w:val="0"/>
              </w:rPr>
              <w:t>用例说明</w:t>
            </w:r>
            <w:r w:rsidR="005A1433">
              <w:rPr>
                <w:noProof/>
                <w:webHidden/>
              </w:rPr>
              <w:tab/>
            </w:r>
            <w:r w:rsidR="005A1433">
              <w:rPr>
                <w:noProof/>
                <w:webHidden/>
              </w:rPr>
              <w:fldChar w:fldCharType="begin"/>
            </w:r>
            <w:r w:rsidR="005A1433">
              <w:rPr>
                <w:noProof/>
                <w:webHidden/>
              </w:rPr>
              <w:instrText xml:space="preserve"> PAGEREF _Toc480966909 \h </w:instrText>
            </w:r>
            <w:r w:rsidR="005A1433">
              <w:rPr>
                <w:noProof/>
                <w:webHidden/>
              </w:rPr>
            </w:r>
            <w:r w:rsidR="005A1433">
              <w:rPr>
                <w:noProof/>
                <w:webHidden/>
              </w:rPr>
              <w:fldChar w:fldCharType="separate"/>
            </w:r>
            <w:r w:rsidR="005A1433">
              <w:rPr>
                <w:noProof/>
                <w:webHidden/>
              </w:rPr>
              <w:t>12</w:t>
            </w:r>
            <w:r w:rsidR="005A1433">
              <w:rPr>
                <w:noProof/>
                <w:webHidden/>
              </w:rPr>
              <w:fldChar w:fldCharType="end"/>
            </w:r>
          </w:hyperlink>
        </w:p>
        <w:p w14:paraId="65A9CBE2" w14:textId="77777777" w:rsidR="005A1433" w:rsidRDefault="00896FD5">
          <w:pPr>
            <w:pStyle w:val="30"/>
            <w:tabs>
              <w:tab w:val="right" w:leader="dot" w:pos="8296"/>
            </w:tabs>
            <w:rPr>
              <w:noProof/>
            </w:rPr>
          </w:pPr>
          <w:hyperlink w:anchor="_Toc480966910" w:history="1">
            <w:r w:rsidR="005A1433" w:rsidRPr="00C00BA4">
              <w:rPr>
                <w:rStyle w:val="a9"/>
                <w:noProof/>
              </w:rPr>
              <w:t>4.2.1</w:t>
            </w:r>
            <w:r w:rsidR="005A1433" w:rsidRPr="00C00BA4">
              <w:rPr>
                <w:rStyle w:val="a9"/>
                <w:rFonts w:hint="eastAsia"/>
                <w:noProof/>
              </w:rPr>
              <w:t>图像入库</w:t>
            </w:r>
            <w:r w:rsidR="005A1433">
              <w:rPr>
                <w:noProof/>
                <w:webHidden/>
              </w:rPr>
              <w:tab/>
            </w:r>
            <w:r w:rsidR="005A1433">
              <w:rPr>
                <w:noProof/>
                <w:webHidden/>
              </w:rPr>
              <w:fldChar w:fldCharType="begin"/>
            </w:r>
            <w:r w:rsidR="005A1433">
              <w:rPr>
                <w:noProof/>
                <w:webHidden/>
              </w:rPr>
              <w:instrText xml:space="preserve"> PAGEREF _Toc480966910 \h </w:instrText>
            </w:r>
            <w:r w:rsidR="005A1433">
              <w:rPr>
                <w:noProof/>
                <w:webHidden/>
              </w:rPr>
            </w:r>
            <w:r w:rsidR="005A1433">
              <w:rPr>
                <w:noProof/>
                <w:webHidden/>
              </w:rPr>
              <w:fldChar w:fldCharType="separate"/>
            </w:r>
            <w:r w:rsidR="005A1433">
              <w:rPr>
                <w:noProof/>
                <w:webHidden/>
              </w:rPr>
              <w:t>13</w:t>
            </w:r>
            <w:r w:rsidR="005A1433">
              <w:rPr>
                <w:noProof/>
                <w:webHidden/>
              </w:rPr>
              <w:fldChar w:fldCharType="end"/>
            </w:r>
          </w:hyperlink>
        </w:p>
        <w:p w14:paraId="3DFF9643" w14:textId="77777777" w:rsidR="005A1433" w:rsidRDefault="00896FD5">
          <w:pPr>
            <w:pStyle w:val="30"/>
            <w:tabs>
              <w:tab w:val="right" w:leader="dot" w:pos="8296"/>
            </w:tabs>
            <w:rPr>
              <w:noProof/>
            </w:rPr>
          </w:pPr>
          <w:hyperlink w:anchor="_Toc480966911" w:history="1">
            <w:r w:rsidR="005A1433" w:rsidRPr="00C00BA4">
              <w:rPr>
                <w:rStyle w:val="a9"/>
                <w:noProof/>
              </w:rPr>
              <w:t xml:space="preserve">4.2.2 </w:t>
            </w:r>
            <w:r w:rsidR="005A1433" w:rsidRPr="00C00BA4">
              <w:rPr>
                <w:rStyle w:val="a9"/>
                <w:rFonts w:hint="eastAsia"/>
                <w:noProof/>
              </w:rPr>
              <w:t>全局特征索引构造</w:t>
            </w:r>
            <w:r w:rsidR="005A1433">
              <w:rPr>
                <w:noProof/>
                <w:webHidden/>
              </w:rPr>
              <w:tab/>
            </w:r>
            <w:r w:rsidR="005A1433">
              <w:rPr>
                <w:noProof/>
                <w:webHidden/>
              </w:rPr>
              <w:fldChar w:fldCharType="begin"/>
            </w:r>
            <w:r w:rsidR="005A1433">
              <w:rPr>
                <w:noProof/>
                <w:webHidden/>
              </w:rPr>
              <w:instrText xml:space="preserve"> PAGEREF _Toc480966911 \h </w:instrText>
            </w:r>
            <w:r w:rsidR="005A1433">
              <w:rPr>
                <w:noProof/>
                <w:webHidden/>
              </w:rPr>
            </w:r>
            <w:r w:rsidR="005A1433">
              <w:rPr>
                <w:noProof/>
                <w:webHidden/>
              </w:rPr>
              <w:fldChar w:fldCharType="separate"/>
            </w:r>
            <w:r w:rsidR="005A1433">
              <w:rPr>
                <w:noProof/>
                <w:webHidden/>
              </w:rPr>
              <w:t>14</w:t>
            </w:r>
            <w:r w:rsidR="005A1433">
              <w:rPr>
                <w:noProof/>
                <w:webHidden/>
              </w:rPr>
              <w:fldChar w:fldCharType="end"/>
            </w:r>
          </w:hyperlink>
        </w:p>
        <w:p w14:paraId="1134572B" w14:textId="77777777" w:rsidR="005A1433" w:rsidRDefault="00896FD5">
          <w:pPr>
            <w:pStyle w:val="30"/>
            <w:tabs>
              <w:tab w:val="right" w:leader="dot" w:pos="8296"/>
            </w:tabs>
            <w:rPr>
              <w:noProof/>
            </w:rPr>
          </w:pPr>
          <w:hyperlink w:anchor="_Toc480966912" w:history="1">
            <w:r w:rsidR="005A1433" w:rsidRPr="00C00BA4">
              <w:rPr>
                <w:rStyle w:val="a9"/>
                <w:noProof/>
              </w:rPr>
              <w:t xml:space="preserve">4.2.3 </w:t>
            </w:r>
            <w:r w:rsidR="005A1433" w:rsidRPr="00C00BA4">
              <w:rPr>
                <w:rStyle w:val="a9"/>
                <w:rFonts w:hint="eastAsia"/>
                <w:noProof/>
              </w:rPr>
              <w:t>局部特征索引构造</w:t>
            </w:r>
            <w:r w:rsidR="005A1433">
              <w:rPr>
                <w:noProof/>
                <w:webHidden/>
              </w:rPr>
              <w:tab/>
            </w:r>
            <w:r w:rsidR="005A1433">
              <w:rPr>
                <w:noProof/>
                <w:webHidden/>
              </w:rPr>
              <w:fldChar w:fldCharType="begin"/>
            </w:r>
            <w:r w:rsidR="005A1433">
              <w:rPr>
                <w:noProof/>
                <w:webHidden/>
              </w:rPr>
              <w:instrText xml:space="preserve"> PAGEREF _Toc480966912 \h </w:instrText>
            </w:r>
            <w:r w:rsidR="005A1433">
              <w:rPr>
                <w:noProof/>
                <w:webHidden/>
              </w:rPr>
            </w:r>
            <w:r w:rsidR="005A1433">
              <w:rPr>
                <w:noProof/>
                <w:webHidden/>
              </w:rPr>
              <w:fldChar w:fldCharType="separate"/>
            </w:r>
            <w:r w:rsidR="005A1433">
              <w:rPr>
                <w:noProof/>
                <w:webHidden/>
              </w:rPr>
              <w:t>15</w:t>
            </w:r>
            <w:r w:rsidR="005A1433">
              <w:rPr>
                <w:noProof/>
                <w:webHidden/>
              </w:rPr>
              <w:fldChar w:fldCharType="end"/>
            </w:r>
          </w:hyperlink>
        </w:p>
        <w:p w14:paraId="2000C365" w14:textId="77777777" w:rsidR="005A1433" w:rsidRDefault="00896FD5">
          <w:pPr>
            <w:pStyle w:val="30"/>
            <w:tabs>
              <w:tab w:val="right" w:leader="dot" w:pos="8296"/>
            </w:tabs>
            <w:rPr>
              <w:noProof/>
            </w:rPr>
          </w:pPr>
          <w:hyperlink w:anchor="_Toc480966913" w:history="1">
            <w:r w:rsidR="005A1433" w:rsidRPr="00C00BA4">
              <w:rPr>
                <w:rStyle w:val="a9"/>
                <w:noProof/>
              </w:rPr>
              <w:t xml:space="preserve">4.2.4 </w:t>
            </w:r>
            <w:r w:rsidR="005A1433" w:rsidRPr="00C00BA4">
              <w:rPr>
                <w:rStyle w:val="a9"/>
                <w:rFonts w:hint="eastAsia"/>
                <w:noProof/>
              </w:rPr>
              <w:t>图像检索</w:t>
            </w:r>
            <w:r w:rsidR="005A1433">
              <w:rPr>
                <w:noProof/>
                <w:webHidden/>
              </w:rPr>
              <w:tab/>
            </w:r>
            <w:r w:rsidR="005A1433">
              <w:rPr>
                <w:noProof/>
                <w:webHidden/>
              </w:rPr>
              <w:fldChar w:fldCharType="begin"/>
            </w:r>
            <w:r w:rsidR="005A1433">
              <w:rPr>
                <w:noProof/>
                <w:webHidden/>
              </w:rPr>
              <w:instrText xml:space="preserve"> PAGEREF _Toc480966913 \h </w:instrText>
            </w:r>
            <w:r w:rsidR="005A1433">
              <w:rPr>
                <w:noProof/>
                <w:webHidden/>
              </w:rPr>
            </w:r>
            <w:r w:rsidR="005A1433">
              <w:rPr>
                <w:noProof/>
                <w:webHidden/>
              </w:rPr>
              <w:fldChar w:fldCharType="separate"/>
            </w:r>
            <w:r w:rsidR="005A1433">
              <w:rPr>
                <w:noProof/>
                <w:webHidden/>
              </w:rPr>
              <w:t>16</w:t>
            </w:r>
            <w:r w:rsidR="005A1433">
              <w:rPr>
                <w:noProof/>
                <w:webHidden/>
              </w:rPr>
              <w:fldChar w:fldCharType="end"/>
            </w:r>
          </w:hyperlink>
        </w:p>
        <w:p w14:paraId="5854CB10" w14:textId="77777777" w:rsidR="005A1433" w:rsidRDefault="00896FD5">
          <w:pPr>
            <w:pStyle w:val="30"/>
            <w:tabs>
              <w:tab w:val="right" w:leader="dot" w:pos="8296"/>
            </w:tabs>
            <w:rPr>
              <w:noProof/>
            </w:rPr>
          </w:pPr>
          <w:hyperlink w:anchor="_Toc480966914" w:history="1">
            <w:r w:rsidR="005A1433" w:rsidRPr="00C00BA4">
              <w:rPr>
                <w:rStyle w:val="a9"/>
                <w:noProof/>
              </w:rPr>
              <w:t xml:space="preserve">4.2.5 </w:t>
            </w:r>
            <w:r w:rsidR="005A1433" w:rsidRPr="00C00BA4">
              <w:rPr>
                <w:rStyle w:val="a9"/>
                <w:rFonts w:hint="eastAsia"/>
                <w:noProof/>
              </w:rPr>
              <w:t>图像特征提取</w:t>
            </w:r>
            <w:r w:rsidR="005A1433">
              <w:rPr>
                <w:noProof/>
                <w:webHidden/>
              </w:rPr>
              <w:tab/>
            </w:r>
            <w:r w:rsidR="005A1433">
              <w:rPr>
                <w:noProof/>
                <w:webHidden/>
              </w:rPr>
              <w:fldChar w:fldCharType="begin"/>
            </w:r>
            <w:r w:rsidR="005A1433">
              <w:rPr>
                <w:noProof/>
                <w:webHidden/>
              </w:rPr>
              <w:instrText xml:space="preserve"> PAGEREF _Toc480966914 \h </w:instrText>
            </w:r>
            <w:r w:rsidR="005A1433">
              <w:rPr>
                <w:noProof/>
                <w:webHidden/>
              </w:rPr>
            </w:r>
            <w:r w:rsidR="005A1433">
              <w:rPr>
                <w:noProof/>
                <w:webHidden/>
              </w:rPr>
              <w:fldChar w:fldCharType="separate"/>
            </w:r>
            <w:r w:rsidR="005A1433">
              <w:rPr>
                <w:noProof/>
                <w:webHidden/>
              </w:rPr>
              <w:t>17</w:t>
            </w:r>
            <w:r w:rsidR="005A1433">
              <w:rPr>
                <w:noProof/>
                <w:webHidden/>
              </w:rPr>
              <w:fldChar w:fldCharType="end"/>
            </w:r>
          </w:hyperlink>
        </w:p>
        <w:p w14:paraId="47FF08B1" w14:textId="77777777" w:rsidR="005A1433" w:rsidRDefault="00896FD5">
          <w:pPr>
            <w:pStyle w:val="30"/>
            <w:tabs>
              <w:tab w:val="right" w:leader="dot" w:pos="8296"/>
            </w:tabs>
            <w:rPr>
              <w:noProof/>
            </w:rPr>
          </w:pPr>
          <w:hyperlink w:anchor="_Toc480966915" w:history="1">
            <w:r w:rsidR="005A1433" w:rsidRPr="00C00BA4">
              <w:rPr>
                <w:rStyle w:val="a9"/>
                <w:noProof/>
              </w:rPr>
              <w:t xml:space="preserve">4.2.6 </w:t>
            </w:r>
            <w:r w:rsidR="005A1433" w:rsidRPr="00C00BA4">
              <w:rPr>
                <w:rStyle w:val="a9"/>
                <w:rFonts w:hint="eastAsia"/>
                <w:noProof/>
              </w:rPr>
              <w:t>特征距离计算</w:t>
            </w:r>
            <w:r w:rsidR="005A1433">
              <w:rPr>
                <w:noProof/>
                <w:webHidden/>
              </w:rPr>
              <w:tab/>
            </w:r>
            <w:r w:rsidR="005A1433">
              <w:rPr>
                <w:noProof/>
                <w:webHidden/>
              </w:rPr>
              <w:fldChar w:fldCharType="begin"/>
            </w:r>
            <w:r w:rsidR="005A1433">
              <w:rPr>
                <w:noProof/>
                <w:webHidden/>
              </w:rPr>
              <w:instrText xml:space="preserve"> PAGEREF _Toc480966915 \h </w:instrText>
            </w:r>
            <w:r w:rsidR="005A1433">
              <w:rPr>
                <w:noProof/>
                <w:webHidden/>
              </w:rPr>
            </w:r>
            <w:r w:rsidR="005A1433">
              <w:rPr>
                <w:noProof/>
                <w:webHidden/>
              </w:rPr>
              <w:fldChar w:fldCharType="separate"/>
            </w:r>
            <w:r w:rsidR="005A1433">
              <w:rPr>
                <w:noProof/>
                <w:webHidden/>
              </w:rPr>
              <w:t>18</w:t>
            </w:r>
            <w:r w:rsidR="005A1433">
              <w:rPr>
                <w:noProof/>
                <w:webHidden/>
              </w:rPr>
              <w:fldChar w:fldCharType="end"/>
            </w:r>
          </w:hyperlink>
        </w:p>
        <w:p w14:paraId="1DFD4D03" w14:textId="77777777" w:rsidR="005A1433" w:rsidRDefault="00896FD5">
          <w:pPr>
            <w:pStyle w:val="10"/>
            <w:rPr>
              <w:noProof/>
            </w:rPr>
          </w:pPr>
          <w:hyperlink w:anchor="_Toc480966916" w:history="1">
            <w:r w:rsidR="005A1433" w:rsidRPr="00C00BA4">
              <w:rPr>
                <w:rStyle w:val="a9"/>
                <w:rFonts w:ascii="Times New Roman" w:eastAsia="宋体" w:hAnsi="Times New Roman" w:cs="Times New Roman"/>
                <w:noProof/>
              </w:rPr>
              <w:t xml:space="preserve">5 </w:t>
            </w:r>
            <w:r w:rsidR="005A1433" w:rsidRPr="00C00BA4">
              <w:rPr>
                <w:rStyle w:val="a9"/>
                <w:rFonts w:ascii="Times New Roman" w:eastAsia="宋体" w:hAnsi="Times New Roman" w:cs="Times New Roman" w:hint="eastAsia"/>
                <w:noProof/>
              </w:rPr>
              <w:t>非功能性需求分析</w:t>
            </w:r>
            <w:r w:rsidR="005A1433">
              <w:rPr>
                <w:noProof/>
                <w:webHidden/>
              </w:rPr>
              <w:tab/>
            </w:r>
            <w:r w:rsidR="005A1433">
              <w:rPr>
                <w:noProof/>
                <w:webHidden/>
              </w:rPr>
              <w:fldChar w:fldCharType="begin"/>
            </w:r>
            <w:r w:rsidR="005A1433">
              <w:rPr>
                <w:noProof/>
                <w:webHidden/>
              </w:rPr>
              <w:instrText xml:space="preserve"> PAGEREF _Toc480966916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19803659" w14:textId="77777777" w:rsidR="005A1433" w:rsidRDefault="00896FD5">
          <w:pPr>
            <w:pStyle w:val="20"/>
            <w:tabs>
              <w:tab w:val="right" w:leader="dot" w:pos="8296"/>
            </w:tabs>
            <w:rPr>
              <w:noProof/>
            </w:rPr>
          </w:pPr>
          <w:hyperlink w:anchor="_Toc480966917" w:history="1">
            <w:r w:rsidR="005A1433" w:rsidRPr="00C00BA4">
              <w:rPr>
                <w:rStyle w:val="a9"/>
                <w:rFonts w:ascii="Times New Roman" w:hAnsi="Times New Roman" w:cs="Times New Roman"/>
                <w:noProof/>
                <w:kern w:val="0"/>
              </w:rPr>
              <w:t xml:space="preserve">5.1 </w:t>
            </w:r>
            <w:r w:rsidR="005A1433" w:rsidRPr="00C00BA4">
              <w:rPr>
                <w:rStyle w:val="a9"/>
                <w:rFonts w:ascii="Times New Roman" w:hAnsi="Times New Roman" w:cs="Times New Roman" w:hint="eastAsia"/>
                <w:noProof/>
                <w:kern w:val="0"/>
              </w:rPr>
              <w:t>兼容性</w:t>
            </w:r>
            <w:r w:rsidR="005A1433">
              <w:rPr>
                <w:noProof/>
                <w:webHidden/>
              </w:rPr>
              <w:tab/>
            </w:r>
            <w:r w:rsidR="005A1433">
              <w:rPr>
                <w:noProof/>
                <w:webHidden/>
              </w:rPr>
              <w:fldChar w:fldCharType="begin"/>
            </w:r>
            <w:r w:rsidR="005A1433">
              <w:rPr>
                <w:noProof/>
                <w:webHidden/>
              </w:rPr>
              <w:instrText xml:space="preserve"> PAGEREF _Toc480966917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66B1A808" w14:textId="77777777" w:rsidR="005A1433" w:rsidRDefault="00896FD5">
          <w:pPr>
            <w:pStyle w:val="30"/>
            <w:tabs>
              <w:tab w:val="right" w:leader="dot" w:pos="8296"/>
            </w:tabs>
            <w:rPr>
              <w:noProof/>
            </w:rPr>
          </w:pPr>
          <w:hyperlink w:anchor="_Toc480966918" w:history="1">
            <w:r w:rsidR="005A1433" w:rsidRPr="00C00BA4">
              <w:rPr>
                <w:rStyle w:val="a9"/>
                <w:noProof/>
              </w:rPr>
              <w:t>5.1.1</w:t>
            </w:r>
            <w:r w:rsidR="005A1433" w:rsidRPr="00C00BA4">
              <w:rPr>
                <w:rStyle w:val="a9"/>
                <w:rFonts w:hint="eastAsia"/>
                <w:noProof/>
              </w:rPr>
              <w:t>操作系统兼容性</w:t>
            </w:r>
            <w:r w:rsidR="005A1433">
              <w:rPr>
                <w:noProof/>
                <w:webHidden/>
              </w:rPr>
              <w:tab/>
            </w:r>
            <w:r w:rsidR="005A1433">
              <w:rPr>
                <w:noProof/>
                <w:webHidden/>
              </w:rPr>
              <w:fldChar w:fldCharType="begin"/>
            </w:r>
            <w:r w:rsidR="005A1433">
              <w:rPr>
                <w:noProof/>
                <w:webHidden/>
              </w:rPr>
              <w:instrText xml:space="preserve"> PAGEREF _Toc480966918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4888217C" w14:textId="77777777" w:rsidR="005A1433" w:rsidRDefault="00896FD5">
          <w:pPr>
            <w:pStyle w:val="30"/>
            <w:tabs>
              <w:tab w:val="right" w:leader="dot" w:pos="8296"/>
            </w:tabs>
            <w:rPr>
              <w:noProof/>
            </w:rPr>
          </w:pPr>
          <w:hyperlink w:anchor="_Toc480966919" w:history="1">
            <w:r w:rsidR="005A1433" w:rsidRPr="00C00BA4">
              <w:rPr>
                <w:rStyle w:val="a9"/>
                <w:noProof/>
              </w:rPr>
              <w:t>5.1.2</w:t>
            </w:r>
            <w:r w:rsidR="005A1433" w:rsidRPr="00C00BA4">
              <w:rPr>
                <w:rStyle w:val="a9"/>
                <w:rFonts w:hint="eastAsia"/>
                <w:noProof/>
              </w:rPr>
              <w:t>数据兼容性</w:t>
            </w:r>
            <w:r w:rsidR="005A1433">
              <w:rPr>
                <w:noProof/>
                <w:webHidden/>
              </w:rPr>
              <w:tab/>
            </w:r>
            <w:r w:rsidR="005A1433">
              <w:rPr>
                <w:noProof/>
                <w:webHidden/>
              </w:rPr>
              <w:fldChar w:fldCharType="begin"/>
            </w:r>
            <w:r w:rsidR="005A1433">
              <w:rPr>
                <w:noProof/>
                <w:webHidden/>
              </w:rPr>
              <w:instrText xml:space="preserve"> PAGEREF _Toc480966919 \h </w:instrText>
            </w:r>
            <w:r w:rsidR="005A1433">
              <w:rPr>
                <w:noProof/>
                <w:webHidden/>
              </w:rPr>
            </w:r>
            <w:r w:rsidR="005A1433">
              <w:rPr>
                <w:noProof/>
                <w:webHidden/>
              </w:rPr>
              <w:fldChar w:fldCharType="separate"/>
            </w:r>
            <w:r w:rsidR="005A1433">
              <w:rPr>
                <w:noProof/>
                <w:webHidden/>
              </w:rPr>
              <w:t>19</w:t>
            </w:r>
            <w:r w:rsidR="005A1433">
              <w:rPr>
                <w:noProof/>
                <w:webHidden/>
              </w:rPr>
              <w:fldChar w:fldCharType="end"/>
            </w:r>
          </w:hyperlink>
        </w:p>
        <w:p w14:paraId="29795F13" w14:textId="77777777" w:rsidR="005A1433" w:rsidRDefault="00896FD5">
          <w:pPr>
            <w:pStyle w:val="20"/>
            <w:tabs>
              <w:tab w:val="right" w:leader="dot" w:pos="8296"/>
            </w:tabs>
            <w:rPr>
              <w:noProof/>
            </w:rPr>
          </w:pPr>
          <w:hyperlink w:anchor="_Toc480966920" w:history="1">
            <w:r w:rsidR="005A1433" w:rsidRPr="00C00BA4">
              <w:rPr>
                <w:rStyle w:val="a9"/>
                <w:rFonts w:ascii="Times New Roman" w:hAnsi="Times New Roman" w:cs="Times New Roman"/>
                <w:noProof/>
                <w:kern w:val="0"/>
              </w:rPr>
              <w:t xml:space="preserve">5.2 </w:t>
            </w:r>
            <w:r w:rsidR="005A1433" w:rsidRPr="00C00BA4">
              <w:rPr>
                <w:rStyle w:val="a9"/>
                <w:rFonts w:ascii="Times New Roman" w:hAnsi="Times New Roman" w:cs="Times New Roman" w:hint="eastAsia"/>
                <w:noProof/>
                <w:kern w:val="0"/>
              </w:rPr>
              <w:t>可修改性</w:t>
            </w:r>
            <w:r w:rsidR="005A1433">
              <w:rPr>
                <w:noProof/>
                <w:webHidden/>
              </w:rPr>
              <w:tab/>
            </w:r>
            <w:r w:rsidR="005A1433">
              <w:rPr>
                <w:noProof/>
                <w:webHidden/>
              </w:rPr>
              <w:fldChar w:fldCharType="begin"/>
            </w:r>
            <w:r w:rsidR="005A1433">
              <w:rPr>
                <w:noProof/>
                <w:webHidden/>
              </w:rPr>
              <w:instrText xml:space="preserve"> PAGEREF _Toc480966920 \h </w:instrText>
            </w:r>
            <w:r w:rsidR="005A1433">
              <w:rPr>
                <w:noProof/>
                <w:webHidden/>
              </w:rPr>
            </w:r>
            <w:r w:rsidR="005A1433">
              <w:rPr>
                <w:noProof/>
                <w:webHidden/>
              </w:rPr>
              <w:fldChar w:fldCharType="separate"/>
            </w:r>
            <w:r w:rsidR="005A1433">
              <w:rPr>
                <w:noProof/>
                <w:webHidden/>
              </w:rPr>
              <w:t>20</w:t>
            </w:r>
            <w:r w:rsidR="005A1433">
              <w:rPr>
                <w:noProof/>
                <w:webHidden/>
              </w:rPr>
              <w:fldChar w:fldCharType="end"/>
            </w:r>
          </w:hyperlink>
        </w:p>
        <w:p w14:paraId="30412B41" w14:textId="77777777" w:rsidR="005A1433" w:rsidRDefault="00896FD5">
          <w:pPr>
            <w:pStyle w:val="20"/>
            <w:tabs>
              <w:tab w:val="right" w:leader="dot" w:pos="8296"/>
            </w:tabs>
            <w:rPr>
              <w:noProof/>
            </w:rPr>
          </w:pPr>
          <w:hyperlink w:anchor="_Toc480966921" w:history="1">
            <w:r w:rsidR="005A1433" w:rsidRPr="00C00BA4">
              <w:rPr>
                <w:rStyle w:val="a9"/>
                <w:rFonts w:ascii="Times New Roman" w:hAnsi="Times New Roman" w:cs="Times New Roman"/>
                <w:noProof/>
                <w:kern w:val="0"/>
              </w:rPr>
              <w:t xml:space="preserve">5.3 </w:t>
            </w:r>
            <w:r w:rsidR="005A1433" w:rsidRPr="00C00BA4">
              <w:rPr>
                <w:rStyle w:val="a9"/>
                <w:rFonts w:ascii="Times New Roman" w:hAnsi="Times New Roman" w:cs="Times New Roman" w:hint="eastAsia"/>
                <w:noProof/>
                <w:kern w:val="0"/>
              </w:rPr>
              <w:t>高效性</w:t>
            </w:r>
            <w:r w:rsidR="005A1433">
              <w:rPr>
                <w:noProof/>
                <w:webHidden/>
              </w:rPr>
              <w:tab/>
            </w:r>
            <w:r w:rsidR="005A1433">
              <w:rPr>
                <w:noProof/>
                <w:webHidden/>
              </w:rPr>
              <w:fldChar w:fldCharType="begin"/>
            </w:r>
            <w:r w:rsidR="005A1433">
              <w:rPr>
                <w:noProof/>
                <w:webHidden/>
              </w:rPr>
              <w:instrText xml:space="preserve"> PAGEREF _Toc480966921 \h </w:instrText>
            </w:r>
            <w:r w:rsidR="005A1433">
              <w:rPr>
                <w:noProof/>
                <w:webHidden/>
              </w:rPr>
            </w:r>
            <w:r w:rsidR="005A1433">
              <w:rPr>
                <w:noProof/>
                <w:webHidden/>
              </w:rPr>
              <w:fldChar w:fldCharType="separate"/>
            </w:r>
            <w:r w:rsidR="005A1433">
              <w:rPr>
                <w:noProof/>
                <w:webHidden/>
              </w:rPr>
              <w:t>21</w:t>
            </w:r>
            <w:r w:rsidR="005A1433">
              <w:rPr>
                <w:noProof/>
                <w:webHidden/>
              </w:rPr>
              <w:fldChar w:fldCharType="end"/>
            </w:r>
          </w:hyperlink>
        </w:p>
        <w:p w14:paraId="4F251DCD" w14:textId="77777777" w:rsidR="005A1433" w:rsidRDefault="00896FD5">
          <w:pPr>
            <w:pStyle w:val="10"/>
            <w:rPr>
              <w:noProof/>
            </w:rPr>
          </w:pPr>
          <w:hyperlink w:anchor="_Toc480966922" w:history="1">
            <w:r w:rsidR="005A1433" w:rsidRPr="00C00BA4">
              <w:rPr>
                <w:rStyle w:val="a9"/>
                <w:rFonts w:ascii="Times New Roman" w:eastAsia="宋体" w:hAnsi="Times New Roman" w:cs="Times New Roman"/>
                <w:noProof/>
              </w:rPr>
              <w:t>6</w:t>
            </w:r>
            <w:r w:rsidR="005A1433" w:rsidRPr="00C00BA4">
              <w:rPr>
                <w:rStyle w:val="a9"/>
                <w:rFonts w:ascii="Times New Roman" w:eastAsia="宋体" w:hAnsi="Times New Roman" w:cs="Times New Roman" w:hint="eastAsia"/>
                <w:noProof/>
              </w:rPr>
              <w:t>运行要求</w:t>
            </w:r>
            <w:r w:rsidR="005A1433">
              <w:rPr>
                <w:noProof/>
                <w:webHidden/>
              </w:rPr>
              <w:tab/>
            </w:r>
            <w:r w:rsidR="005A1433">
              <w:rPr>
                <w:noProof/>
                <w:webHidden/>
              </w:rPr>
              <w:fldChar w:fldCharType="begin"/>
            </w:r>
            <w:r w:rsidR="005A1433">
              <w:rPr>
                <w:noProof/>
                <w:webHidden/>
              </w:rPr>
              <w:instrText xml:space="preserve"> PAGEREF _Toc480966922 \h </w:instrText>
            </w:r>
            <w:r w:rsidR="005A1433">
              <w:rPr>
                <w:noProof/>
                <w:webHidden/>
              </w:rPr>
            </w:r>
            <w:r w:rsidR="005A1433">
              <w:rPr>
                <w:noProof/>
                <w:webHidden/>
              </w:rPr>
              <w:fldChar w:fldCharType="separate"/>
            </w:r>
            <w:r w:rsidR="005A1433">
              <w:rPr>
                <w:noProof/>
                <w:webHidden/>
              </w:rPr>
              <w:t>22</w:t>
            </w:r>
            <w:r w:rsidR="005A1433">
              <w:rPr>
                <w:noProof/>
                <w:webHidden/>
              </w:rPr>
              <w:fldChar w:fldCharType="end"/>
            </w:r>
          </w:hyperlink>
        </w:p>
        <w:p w14:paraId="5DF51C5C" w14:textId="77777777" w:rsidR="005A1433" w:rsidRDefault="00896FD5">
          <w:pPr>
            <w:pStyle w:val="20"/>
            <w:tabs>
              <w:tab w:val="right" w:leader="dot" w:pos="8296"/>
            </w:tabs>
            <w:rPr>
              <w:noProof/>
            </w:rPr>
          </w:pPr>
          <w:hyperlink w:anchor="_Toc480966923" w:history="1">
            <w:r w:rsidR="005A1433" w:rsidRPr="00C00BA4">
              <w:rPr>
                <w:rStyle w:val="a9"/>
                <w:rFonts w:ascii="Times New Roman" w:hAnsi="Times New Roman" w:cs="Times New Roman"/>
                <w:noProof/>
                <w:kern w:val="0"/>
              </w:rPr>
              <w:t>6.1</w:t>
            </w:r>
            <w:r w:rsidR="005A1433" w:rsidRPr="00C00BA4">
              <w:rPr>
                <w:rStyle w:val="a9"/>
                <w:rFonts w:ascii="Times New Roman" w:hAnsi="Times New Roman" w:cs="Times New Roman" w:hint="eastAsia"/>
                <w:noProof/>
                <w:kern w:val="0"/>
              </w:rPr>
              <w:t>硬件要求</w:t>
            </w:r>
            <w:r w:rsidR="005A1433">
              <w:rPr>
                <w:noProof/>
                <w:webHidden/>
              </w:rPr>
              <w:tab/>
            </w:r>
            <w:r w:rsidR="005A1433">
              <w:rPr>
                <w:noProof/>
                <w:webHidden/>
              </w:rPr>
              <w:fldChar w:fldCharType="begin"/>
            </w:r>
            <w:r w:rsidR="005A1433">
              <w:rPr>
                <w:noProof/>
                <w:webHidden/>
              </w:rPr>
              <w:instrText xml:space="preserve"> PAGEREF _Toc480966923 \h </w:instrText>
            </w:r>
            <w:r w:rsidR="005A1433">
              <w:rPr>
                <w:noProof/>
                <w:webHidden/>
              </w:rPr>
            </w:r>
            <w:r w:rsidR="005A1433">
              <w:rPr>
                <w:noProof/>
                <w:webHidden/>
              </w:rPr>
              <w:fldChar w:fldCharType="separate"/>
            </w:r>
            <w:r w:rsidR="005A1433">
              <w:rPr>
                <w:noProof/>
                <w:webHidden/>
              </w:rPr>
              <w:t>22</w:t>
            </w:r>
            <w:r w:rsidR="005A1433">
              <w:rPr>
                <w:noProof/>
                <w:webHidden/>
              </w:rPr>
              <w:fldChar w:fldCharType="end"/>
            </w:r>
          </w:hyperlink>
        </w:p>
        <w:p w14:paraId="1F4DDBED" w14:textId="77777777" w:rsidR="005A1433" w:rsidRDefault="00896FD5">
          <w:pPr>
            <w:pStyle w:val="20"/>
            <w:tabs>
              <w:tab w:val="right" w:leader="dot" w:pos="8296"/>
            </w:tabs>
            <w:rPr>
              <w:noProof/>
            </w:rPr>
          </w:pPr>
          <w:hyperlink w:anchor="_Toc480966924" w:history="1">
            <w:r w:rsidR="005A1433" w:rsidRPr="00C00BA4">
              <w:rPr>
                <w:rStyle w:val="a9"/>
                <w:rFonts w:ascii="Times New Roman" w:hAnsi="Times New Roman" w:cs="Times New Roman"/>
                <w:noProof/>
                <w:kern w:val="0"/>
              </w:rPr>
              <w:t>6.2</w:t>
            </w:r>
            <w:r w:rsidR="005A1433" w:rsidRPr="00C00BA4">
              <w:rPr>
                <w:rStyle w:val="a9"/>
                <w:rFonts w:ascii="Times New Roman" w:hAnsi="Times New Roman" w:cs="Times New Roman" w:hint="eastAsia"/>
                <w:noProof/>
                <w:kern w:val="0"/>
              </w:rPr>
              <w:t>软件要求</w:t>
            </w:r>
            <w:r w:rsidR="005A1433">
              <w:rPr>
                <w:noProof/>
                <w:webHidden/>
              </w:rPr>
              <w:tab/>
            </w:r>
            <w:r w:rsidR="005A1433">
              <w:rPr>
                <w:noProof/>
                <w:webHidden/>
              </w:rPr>
              <w:fldChar w:fldCharType="begin"/>
            </w:r>
            <w:r w:rsidR="005A1433">
              <w:rPr>
                <w:noProof/>
                <w:webHidden/>
              </w:rPr>
              <w:instrText xml:space="preserve"> PAGEREF _Toc480966924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08FAD929" w14:textId="77777777" w:rsidR="005A1433" w:rsidRDefault="00896FD5">
          <w:pPr>
            <w:pStyle w:val="10"/>
            <w:rPr>
              <w:noProof/>
            </w:rPr>
          </w:pPr>
          <w:hyperlink w:anchor="_Toc480966925" w:history="1">
            <w:r w:rsidR="005A1433" w:rsidRPr="00C00BA4">
              <w:rPr>
                <w:rStyle w:val="a9"/>
                <w:rFonts w:ascii="Times New Roman" w:eastAsia="宋体" w:hAnsi="Times New Roman" w:cs="Times New Roman"/>
                <w:noProof/>
              </w:rPr>
              <w:t>7</w:t>
            </w:r>
            <w:r w:rsidR="005A1433" w:rsidRPr="00C00BA4">
              <w:rPr>
                <w:rStyle w:val="a9"/>
                <w:rFonts w:ascii="Times New Roman" w:eastAsia="宋体" w:hAnsi="Times New Roman" w:cs="Times New Roman" w:hint="eastAsia"/>
                <w:noProof/>
              </w:rPr>
              <w:t>工作重点</w:t>
            </w:r>
            <w:r w:rsidR="005A1433">
              <w:rPr>
                <w:noProof/>
                <w:webHidden/>
              </w:rPr>
              <w:tab/>
            </w:r>
            <w:r w:rsidR="005A1433">
              <w:rPr>
                <w:noProof/>
                <w:webHidden/>
              </w:rPr>
              <w:fldChar w:fldCharType="begin"/>
            </w:r>
            <w:r w:rsidR="005A1433">
              <w:rPr>
                <w:noProof/>
                <w:webHidden/>
              </w:rPr>
              <w:instrText xml:space="preserve"> PAGEREF _Toc480966925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1A69A701" w14:textId="77777777" w:rsidR="005A1433" w:rsidRDefault="00896FD5">
          <w:pPr>
            <w:pStyle w:val="20"/>
            <w:tabs>
              <w:tab w:val="right" w:leader="dot" w:pos="8296"/>
            </w:tabs>
            <w:rPr>
              <w:noProof/>
            </w:rPr>
          </w:pPr>
          <w:hyperlink w:anchor="_Toc480966926" w:history="1">
            <w:r w:rsidR="005A1433" w:rsidRPr="00C00BA4">
              <w:rPr>
                <w:rStyle w:val="a9"/>
                <w:rFonts w:ascii="Times New Roman" w:hAnsi="Times New Roman" w:cs="Times New Roman"/>
                <w:noProof/>
                <w:kern w:val="0"/>
              </w:rPr>
              <w:t xml:space="preserve">7.1 </w:t>
            </w:r>
            <w:r w:rsidR="005A1433" w:rsidRPr="00C00BA4">
              <w:rPr>
                <w:rStyle w:val="a9"/>
                <w:rFonts w:ascii="Times New Roman" w:hAnsi="Times New Roman" w:cs="Times New Roman" w:hint="eastAsia"/>
                <w:noProof/>
                <w:kern w:val="0"/>
              </w:rPr>
              <w:t>工作内容</w:t>
            </w:r>
            <w:r w:rsidR="005A1433">
              <w:rPr>
                <w:noProof/>
                <w:webHidden/>
              </w:rPr>
              <w:tab/>
            </w:r>
            <w:r w:rsidR="005A1433">
              <w:rPr>
                <w:noProof/>
                <w:webHidden/>
              </w:rPr>
              <w:fldChar w:fldCharType="begin"/>
            </w:r>
            <w:r w:rsidR="005A1433">
              <w:rPr>
                <w:noProof/>
                <w:webHidden/>
              </w:rPr>
              <w:instrText xml:space="preserve"> PAGEREF _Toc480966926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6238922D" w14:textId="77777777" w:rsidR="005A1433" w:rsidRDefault="00896FD5">
          <w:pPr>
            <w:pStyle w:val="20"/>
            <w:tabs>
              <w:tab w:val="right" w:leader="dot" w:pos="8296"/>
            </w:tabs>
            <w:rPr>
              <w:noProof/>
            </w:rPr>
          </w:pPr>
          <w:hyperlink w:anchor="_Toc480966927" w:history="1">
            <w:r w:rsidR="005A1433" w:rsidRPr="00C00BA4">
              <w:rPr>
                <w:rStyle w:val="a9"/>
                <w:rFonts w:ascii="Times New Roman" w:hAnsi="Times New Roman" w:cs="Times New Roman"/>
                <w:noProof/>
                <w:kern w:val="0"/>
              </w:rPr>
              <w:t xml:space="preserve">7.2 </w:t>
            </w:r>
            <w:r w:rsidR="005A1433" w:rsidRPr="00C00BA4">
              <w:rPr>
                <w:rStyle w:val="a9"/>
                <w:rFonts w:ascii="Times New Roman" w:hAnsi="Times New Roman" w:cs="Times New Roman" w:hint="eastAsia"/>
                <w:noProof/>
                <w:kern w:val="0"/>
              </w:rPr>
              <w:t>技术路线</w:t>
            </w:r>
            <w:r w:rsidR="005A1433">
              <w:rPr>
                <w:noProof/>
                <w:webHidden/>
              </w:rPr>
              <w:tab/>
            </w:r>
            <w:r w:rsidR="005A1433">
              <w:rPr>
                <w:noProof/>
                <w:webHidden/>
              </w:rPr>
              <w:fldChar w:fldCharType="begin"/>
            </w:r>
            <w:r w:rsidR="005A1433">
              <w:rPr>
                <w:noProof/>
                <w:webHidden/>
              </w:rPr>
              <w:instrText xml:space="preserve"> PAGEREF _Toc480966927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2F4CA6C2" w14:textId="77777777" w:rsidR="005A1433" w:rsidRDefault="00896FD5">
          <w:pPr>
            <w:pStyle w:val="30"/>
            <w:tabs>
              <w:tab w:val="right" w:leader="dot" w:pos="8296"/>
            </w:tabs>
            <w:rPr>
              <w:noProof/>
            </w:rPr>
          </w:pPr>
          <w:hyperlink w:anchor="_Toc480966928" w:history="1">
            <w:r w:rsidR="005A1433" w:rsidRPr="00C00BA4">
              <w:rPr>
                <w:rStyle w:val="a9"/>
                <w:noProof/>
              </w:rPr>
              <w:t xml:space="preserve">7.2.1 </w:t>
            </w:r>
            <w:r w:rsidR="005A1433" w:rsidRPr="00C00BA4">
              <w:rPr>
                <w:rStyle w:val="a9"/>
                <w:rFonts w:hint="eastAsia"/>
                <w:noProof/>
              </w:rPr>
              <w:t>增加新的特征提取方法</w:t>
            </w:r>
            <w:r w:rsidR="005A1433">
              <w:rPr>
                <w:noProof/>
                <w:webHidden/>
              </w:rPr>
              <w:tab/>
            </w:r>
            <w:r w:rsidR="005A1433">
              <w:rPr>
                <w:noProof/>
                <w:webHidden/>
              </w:rPr>
              <w:fldChar w:fldCharType="begin"/>
            </w:r>
            <w:r w:rsidR="005A1433">
              <w:rPr>
                <w:noProof/>
                <w:webHidden/>
              </w:rPr>
              <w:instrText xml:space="preserve"> PAGEREF _Toc480966928 \h </w:instrText>
            </w:r>
            <w:r w:rsidR="005A1433">
              <w:rPr>
                <w:noProof/>
                <w:webHidden/>
              </w:rPr>
            </w:r>
            <w:r w:rsidR="005A1433">
              <w:rPr>
                <w:noProof/>
                <w:webHidden/>
              </w:rPr>
              <w:fldChar w:fldCharType="separate"/>
            </w:r>
            <w:r w:rsidR="005A1433">
              <w:rPr>
                <w:noProof/>
                <w:webHidden/>
              </w:rPr>
              <w:t>23</w:t>
            </w:r>
            <w:r w:rsidR="005A1433">
              <w:rPr>
                <w:noProof/>
                <w:webHidden/>
              </w:rPr>
              <w:fldChar w:fldCharType="end"/>
            </w:r>
          </w:hyperlink>
        </w:p>
        <w:p w14:paraId="2AA63539" w14:textId="77777777" w:rsidR="005A1433" w:rsidRDefault="00896FD5">
          <w:pPr>
            <w:pStyle w:val="30"/>
            <w:tabs>
              <w:tab w:val="right" w:leader="dot" w:pos="8296"/>
            </w:tabs>
            <w:rPr>
              <w:noProof/>
            </w:rPr>
          </w:pPr>
          <w:hyperlink w:anchor="_Toc480966929" w:history="1">
            <w:r w:rsidR="005A1433" w:rsidRPr="00C00BA4">
              <w:rPr>
                <w:rStyle w:val="a9"/>
                <w:noProof/>
              </w:rPr>
              <w:t xml:space="preserve">7.2.2 </w:t>
            </w:r>
            <w:r w:rsidR="005A1433" w:rsidRPr="00C00BA4">
              <w:rPr>
                <w:rStyle w:val="a9"/>
                <w:rFonts w:hint="eastAsia"/>
                <w:noProof/>
              </w:rPr>
              <w:t>深度学习框架和模型的选择</w:t>
            </w:r>
            <w:r w:rsidR="005A1433">
              <w:rPr>
                <w:noProof/>
                <w:webHidden/>
              </w:rPr>
              <w:tab/>
            </w:r>
            <w:r w:rsidR="005A1433">
              <w:rPr>
                <w:noProof/>
                <w:webHidden/>
              </w:rPr>
              <w:fldChar w:fldCharType="begin"/>
            </w:r>
            <w:r w:rsidR="005A1433">
              <w:rPr>
                <w:noProof/>
                <w:webHidden/>
              </w:rPr>
              <w:instrText xml:space="preserve"> PAGEREF _Toc480966929 \h </w:instrText>
            </w:r>
            <w:r w:rsidR="005A1433">
              <w:rPr>
                <w:noProof/>
                <w:webHidden/>
              </w:rPr>
            </w:r>
            <w:r w:rsidR="005A1433">
              <w:rPr>
                <w:noProof/>
                <w:webHidden/>
              </w:rPr>
              <w:fldChar w:fldCharType="separate"/>
            </w:r>
            <w:r w:rsidR="005A1433">
              <w:rPr>
                <w:noProof/>
                <w:webHidden/>
              </w:rPr>
              <w:t>24</w:t>
            </w:r>
            <w:r w:rsidR="005A1433">
              <w:rPr>
                <w:noProof/>
                <w:webHidden/>
              </w:rPr>
              <w:fldChar w:fldCharType="end"/>
            </w:r>
          </w:hyperlink>
        </w:p>
        <w:p w14:paraId="45548FE4" w14:textId="77777777" w:rsidR="005A1433" w:rsidRDefault="00896FD5">
          <w:pPr>
            <w:pStyle w:val="30"/>
            <w:tabs>
              <w:tab w:val="right" w:leader="dot" w:pos="8296"/>
            </w:tabs>
            <w:rPr>
              <w:noProof/>
            </w:rPr>
          </w:pPr>
          <w:hyperlink w:anchor="_Toc480966930" w:history="1">
            <w:r w:rsidR="005A1433" w:rsidRPr="00C00BA4">
              <w:rPr>
                <w:rStyle w:val="a9"/>
                <w:noProof/>
              </w:rPr>
              <w:t>7.2.3 Java</w:t>
            </w:r>
            <w:r w:rsidR="005A1433" w:rsidRPr="00C00BA4">
              <w:rPr>
                <w:rStyle w:val="a9"/>
                <w:rFonts w:hint="eastAsia"/>
                <w:noProof/>
              </w:rPr>
              <w:t>对</w:t>
            </w:r>
            <w:r w:rsidR="005A1433" w:rsidRPr="00C00BA4">
              <w:rPr>
                <w:rStyle w:val="a9"/>
                <w:noProof/>
              </w:rPr>
              <w:t>C++</w:t>
            </w:r>
            <w:r w:rsidR="005A1433" w:rsidRPr="00C00BA4">
              <w:rPr>
                <w:rStyle w:val="a9"/>
                <w:rFonts w:hint="eastAsia"/>
                <w:noProof/>
              </w:rPr>
              <w:t>的调用</w:t>
            </w:r>
            <w:r w:rsidR="005A1433">
              <w:rPr>
                <w:noProof/>
                <w:webHidden/>
              </w:rPr>
              <w:tab/>
            </w:r>
            <w:r w:rsidR="005A1433">
              <w:rPr>
                <w:noProof/>
                <w:webHidden/>
              </w:rPr>
              <w:fldChar w:fldCharType="begin"/>
            </w:r>
            <w:r w:rsidR="005A1433">
              <w:rPr>
                <w:noProof/>
                <w:webHidden/>
              </w:rPr>
              <w:instrText xml:space="preserve"> PAGEREF _Toc480966930 \h </w:instrText>
            </w:r>
            <w:r w:rsidR="005A1433">
              <w:rPr>
                <w:noProof/>
                <w:webHidden/>
              </w:rPr>
            </w:r>
            <w:r w:rsidR="005A1433">
              <w:rPr>
                <w:noProof/>
                <w:webHidden/>
              </w:rPr>
              <w:fldChar w:fldCharType="separate"/>
            </w:r>
            <w:r w:rsidR="005A1433">
              <w:rPr>
                <w:noProof/>
                <w:webHidden/>
              </w:rPr>
              <w:t>24</w:t>
            </w:r>
            <w:r w:rsidR="005A1433">
              <w:rPr>
                <w:noProof/>
                <w:webHidden/>
              </w:rPr>
              <w:fldChar w:fldCharType="end"/>
            </w:r>
          </w:hyperlink>
        </w:p>
        <w:p w14:paraId="582102E8" w14:textId="77777777" w:rsidR="005A1433" w:rsidRDefault="00896FD5">
          <w:pPr>
            <w:pStyle w:val="10"/>
            <w:rPr>
              <w:noProof/>
            </w:rPr>
          </w:pPr>
          <w:hyperlink w:anchor="_Toc480966931" w:history="1">
            <w:r w:rsidR="005A1433" w:rsidRPr="00C00BA4">
              <w:rPr>
                <w:rStyle w:val="a9"/>
                <w:rFonts w:ascii="Times New Roman" w:eastAsia="宋体" w:hAnsi="Times New Roman" w:cs="Times New Roman" w:hint="eastAsia"/>
                <w:noProof/>
              </w:rPr>
              <w:t>参考资料</w:t>
            </w:r>
            <w:r w:rsidR="005A1433">
              <w:rPr>
                <w:noProof/>
                <w:webHidden/>
              </w:rPr>
              <w:tab/>
            </w:r>
            <w:r w:rsidR="005A1433">
              <w:rPr>
                <w:noProof/>
                <w:webHidden/>
              </w:rPr>
              <w:fldChar w:fldCharType="begin"/>
            </w:r>
            <w:r w:rsidR="005A1433">
              <w:rPr>
                <w:noProof/>
                <w:webHidden/>
              </w:rPr>
              <w:instrText xml:space="preserve"> PAGEREF _Toc480966931 \h </w:instrText>
            </w:r>
            <w:r w:rsidR="005A1433">
              <w:rPr>
                <w:noProof/>
                <w:webHidden/>
              </w:rPr>
            </w:r>
            <w:r w:rsidR="005A1433">
              <w:rPr>
                <w:noProof/>
                <w:webHidden/>
              </w:rPr>
              <w:fldChar w:fldCharType="separate"/>
            </w:r>
            <w:r w:rsidR="005A1433">
              <w:rPr>
                <w:noProof/>
                <w:webHidden/>
              </w:rPr>
              <w:t>24</w:t>
            </w:r>
            <w:r w:rsidR="005A1433">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80966893"/>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80966894"/>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0966895"/>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w:t>
      </w:r>
      <w:commentRangeStart w:id="3"/>
      <w:r w:rsidRPr="00B6176A">
        <w:rPr>
          <w:rFonts w:ascii="Times New Roman" w:eastAsia="宋体" w:hAnsi="Times New Roman" w:cs="Times New Roman"/>
          <w:kern w:val="0"/>
          <w:sz w:val="24"/>
          <w:szCs w:val="24"/>
        </w:rPr>
        <w:t> </w:t>
      </w:r>
      <w:commentRangeEnd w:id="3"/>
      <w:r w:rsidR="00896FD5">
        <w:rPr>
          <w:rStyle w:val="aa"/>
        </w:rPr>
        <w:commentReference w:id="3"/>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w:t>
      </w:r>
      <w:commentRangeStart w:id="4"/>
      <w:r w:rsidRPr="00B6176A">
        <w:rPr>
          <w:rFonts w:ascii="Times New Roman" w:eastAsia="宋体" w:hAnsi="Times New Roman" w:cs="Times New Roman"/>
          <w:kern w:val="0"/>
          <w:sz w:val="24"/>
          <w:szCs w:val="24"/>
        </w:rPr>
        <w:t>实现的功能</w:t>
      </w:r>
      <w:commentRangeEnd w:id="4"/>
      <w:r w:rsidR="00896FD5">
        <w:rPr>
          <w:rStyle w:val="aa"/>
        </w:rPr>
        <w:commentReference w:id="4"/>
      </w:r>
      <w:r w:rsidRPr="00B6176A">
        <w:rPr>
          <w:rFonts w:ascii="Times New Roman" w:eastAsia="宋体" w:hAnsi="Times New Roman" w:cs="Times New Roman"/>
          <w:kern w:val="0"/>
          <w:sz w:val="24"/>
          <w:szCs w:val="24"/>
        </w:rPr>
        <w:t>进行分析，理解</w:t>
      </w:r>
      <w:commentRangeStart w:id="5"/>
      <w:r w:rsidRPr="00B6176A">
        <w:rPr>
          <w:rFonts w:ascii="Times New Roman" w:eastAsia="宋体" w:hAnsi="Times New Roman" w:cs="Times New Roman"/>
          <w:kern w:val="0"/>
          <w:sz w:val="24"/>
          <w:szCs w:val="24"/>
        </w:rPr>
        <w:t>用户想要得到的该软件的完整功能</w:t>
      </w:r>
      <w:commentRangeEnd w:id="5"/>
      <w:r w:rsidR="006044CE">
        <w:rPr>
          <w:rStyle w:val="aa"/>
        </w:rPr>
        <w:commentReference w:id="5"/>
      </w:r>
      <w:r w:rsidRPr="00B6176A">
        <w:rPr>
          <w:rFonts w:ascii="Times New Roman" w:eastAsia="宋体" w:hAnsi="Times New Roman" w:cs="Times New Roman"/>
          <w:kern w:val="0"/>
          <w:sz w:val="24"/>
          <w:szCs w:val="24"/>
        </w:rPr>
        <w:t>，为将来进行软件设计提供一个基本依据。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6" w:name="_Toc480966896"/>
      <w:r w:rsidRPr="00B6176A">
        <w:rPr>
          <w:rFonts w:ascii="Times New Roman" w:hAnsi="Times New Roman" w:cs="Times New Roman"/>
          <w:kern w:val="0"/>
        </w:rPr>
        <w:t>1.3</w:t>
      </w:r>
      <w:r w:rsidRPr="00B6176A">
        <w:rPr>
          <w:rFonts w:ascii="Times New Roman" w:hAnsi="Times New Roman" w:cs="Times New Roman"/>
          <w:kern w:val="0"/>
        </w:rPr>
        <w:t>文档概述</w:t>
      </w:r>
      <w:bookmarkEnd w:id="6"/>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7" w:name="_Toc480966897"/>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7"/>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del w:id="8" w:author="liuchao" w:date="2017-05-01T11:17:00Z">
              <w:r w:rsidRPr="00B962A4" w:rsidDel="002C343E">
                <w:rPr>
                  <w:rFonts w:ascii="Times New Roman" w:hAnsi="Times New Roman" w:cs="Times New Roman" w:hint="eastAsia"/>
                  <w:szCs w:val="21"/>
                </w:rPr>
                <w:delText xml:space="preserve"> </w:delText>
              </w:r>
            </w:del>
            <w:r w:rsidRPr="00B962A4">
              <w:rPr>
                <w:rFonts w:ascii="Times New Roman" w:hAnsi="Times New Roman" w:cs="Times New Roman" w:hint="eastAsia"/>
                <w:szCs w:val="21"/>
              </w:rPr>
              <w:t>Java</w:t>
            </w:r>
            <w:del w:id="9" w:author="liuchao" w:date="2017-05-01T11:17:00Z">
              <w:r w:rsidRPr="00B962A4" w:rsidDel="002C343E">
                <w:rPr>
                  <w:rFonts w:ascii="Times New Roman" w:hAnsi="Times New Roman" w:cs="Times New Roman" w:hint="eastAsia"/>
                  <w:szCs w:val="21"/>
                </w:rPr>
                <w:delText xml:space="preserve"> </w:delText>
              </w:r>
            </w:del>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1474E6CB"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del w:id="10" w:author="liuchao" w:date="2017-05-01T11:17:00Z">
              <w:r w:rsidRPr="00B962A4" w:rsidDel="002C343E">
                <w:rPr>
                  <w:rFonts w:ascii="Times New Roman" w:hAnsi="Times New Roman" w:cs="Times New Roman" w:hint="eastAsia"/>
                  <w:szCs w:val="21"/>
                </w:rPr>
                <w:delText xml:space="preserve"> </w:delText>
              </w:r>
            </w:del>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8793439" w:rsidR="00B962A4" w:rsidRPr="00B962A4" w:rsidRDefault="00B962A4" w:rsidP="002C343E">
            <w:pPr>
              <w:rPr>
                <w:rFonts w:ascii="Times New Roman" w:hAnsi="Times New Roman" w:cs="Times New Roman"/>
                <w:szCs w:val="21"/>
              </w:rPr>
              <w:pPrChange w:id="11" w:author="liuchao" w:date="2017-05-01T11:19:00Z">
                <w:pPr/>
              </w:pPrChange>
            </w:pPr>
            <w:r w:rsidRPr="00B962A4">
              <w:rPr>
                <w:rFonts w:ascii="Times New Roman" w:hAnsi="Times New Roman" w:cs="Times New Roman" w:hint="eastAsia"/>
                <w:szCs w:val="21"/>
              </w:rPr>
              <w:t>一种单独的、物理的数对数据库表</w:t>
            </w:r>
            <w:ins w:id="12" w:author="liuchao" w:date="2017-05-01T11:18:00Z">
              <w:r w:rsidR="002C343E">
                <w:rPr>
                  <w:rFonts w:ascii="Times New Roman" w:hAnsi="Times New Roman" w:cs="Times New Roman" w:hint="eastAsia"/>
                  <w:szCs w:val="21"/>
                </w:rPr>
                <w:t>，</w:t>
              </w:r>
            </w:ins>
            <w:ins w:id="13" w:author="liuchao" w:date="2017-05-01T11:19:00Z">
              <w:r w:rsidR="002C343E">
                <w:rPr>
                  <w:rFonts w:ascii="Times New Roman" w:hAnsi="Times New Roman" w:cs="Times New Roman" w:hint="eastAsia"/>
                  <w:szCs w:val="21"/>
                </w:rPr>
                <w:t>是</w:t>
              </w:r>
              <w:r w:rsidR="002C343E" w:rsidRPr="00B962A4">
                <w:rPr>
                  <w:rFonts w:ascii="Times New Roman" w:hAnsi="Times New Roman" w:cs="Times New Roman" w:hint="eastAsia"/>
                  <w:szCs w:val="21"/>
                </w:rPr>
                <w:t>一种存储结构</w:t>
              </w:r>
              <w:r w:rsidR="002C343E">
                <w:rPr>
                  <w:rFonts w:ascii="Times New Roman" w:hAnsi="Times New Roman" w:cs="Times New Roman" w:hint="eastAsia"/>
                  <w:szCs w:val="21"/>
                </w:rPr>
                <w:t>，</w:t>
              </w:r>
            </w:ins>
            <w:ins w:id="14" w:author="liuchao" w:date="2017-05-01T11:18:00Z">
              <w:r w:rsidR="002C343E">
                <w:rPr>
                  <w:rFonts w:ascii="Times New Roman" w:hAnsi="Times New Roman" w:cs="Times New Roman" w:hint="eastAsia"/>
                  <w:szCs w:val="21"/>
                </w:rPr>
                <w:t>其</w:t>
              </w:r>
            </w:ins>
            <w:r w:rsidRPr="00B962A4">
              <w:rPr>
                <w:rFonts w:ascii="Times New Roman" w:hAnsi="Times New Roman" w:cs="Times New Roman" w:hint="eastAsia"/>
                <w:szCs w:val="21"/>
              </w:rPr>
              <w:t>中</w:t>
            </w:r>
            <w:ins w:id="15" w:author="liuchao" w:date="2017-05-01T11:19:00Z">
              <w:r w:rsidR="002C343E">
                <w:rPr>
                  <w:rFonts w:ascii="Times New Roman" w:hAnsi="Times New Roman" w:cs="Times New Roman" w:hint="eastAsia"/>
                  <w:szCs w:val="21"/>
                </w:rPr>
                <w:t>的数据按照某</w:t>
              </w:r>
            </w:ins>
            <w:r w:rsidRPr="00B962A4">
              <w:rPr>
                <w:rFonts w:ascii="Times New Roman" w:hAnsi="Times New Roman" w:cs="Times New Roman" w:hint="eastAsia"/>
                <w:szCs w:val="21"/>
              </w:rPr>
              <w:t>一列或多列的值进行排序</w:t>
            </w:r>
            <w:del w:id="16" w:author="liuchao" w:date="2017-05-01T11:19:00Z">
              <w:r w:rsidRPr="00B962A4" w:rsidDel="002C343E">
                <w:rPr>
                  <w:rFonts w:ascii="Times New Roman" w:hAnsi="Times New Roman" w:cs="Times New Roman" w:hint="eastAsia"/>
                  <w:szCs w:val="21"/>
                </w:rPr>
                <w:delText>的一种存储结构</w:delText>
              </w:r>
            </w:del>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w:t>
            </w:r>
            <w:del w:id="17" w:author="liuchao" w:date="2017-05-01T11:20:00Z">
              <w:r w:rsidRPr="00B962A4" w:rsidDel="002C343E">
                <w:rPr>
                  <w:rFonts w:ascii="Times New Roman" w:hAnsi="Times New Roman" w:cs="Times New Roman" w:hint="eastAsia"/>
                  <w:szCs w:val="21"/>
                </w:rPr>
                <w:delText>同时</w:delText>
              </w:r>
            </w:del>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del w:id="18" w:author="liuchao" w:date="2017-05-01T11:21:00Z">
              <w:r w:rsidRPr="008F2219" w:rsidDel="002C343E">
                <w:rPr>
                  <w:rFonts w:ascii="Times New Roman" w:hAnsi="Times New Roman" w:cs="Times New Roman"/>
                  <w:szCs w:val="21"/>
                </w:rPr>
                <w:delText xml:space="preserve"> </w:delText>
              </w:r>
            </w:del>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del w:id="19" w:author="liuchao" w:date="2017-05-01T11:21:00Z">
              <w:r w:rsidRPr="008F2219" w:rsidDel="002C343E">
                <w:rPr>
                  <w:rFonts w:ascii="Times New Roman" w:hAnsi="Times New Roman" w:cs="Times New Roman"/>
                  <w:szCs w:val="21"/>
                </w:rPr>
                <w:delText xml:space="preserve"> </w:delText>
              </w:r>
            </w:del>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20" w:name="_Toc480966898"/>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20"/>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21" w:name="_Toc446516697"/>
      <w:bookmarkStart w:id="22" w:name="_Toc480966899"/>
      <w:r w:rsidRPr="00B6176A">
        <w:rPr>
          <w:rFonts w:ascii="Times New Roman" w:hAnsi="Times New Roman" w:cs="Times New Roman"/>
          <w:kern w:val="0"/>
        </w:rPr>
        <w:t>2.1</w:t>
      </w:r>
      <w:r w:rsidRPr="00B6176A">
        <w:rPr>
          <w:rFonts w:ascii="Times New Roman" w:hAnsi="Times New Roman" w:cs="Times New Roman"/>
          <w:kern w:val="0"/>
        </w:rPr>
        <w:t>项目概述</w:t>
      </w:r>
      <w:bookmarkEnd w:id="21"/>
      <w:bookmarkEnd w:id="22"/>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3" w:name="_Toc446516699"/>
      <w:bookmarkStart w:id="24" w:name="_Toc480966900"/>
      <w:r w:rsidRPr="0071767D">
        <w:rPr>
          <w:rFonts w:ascii="Times New Roman" w:hAnsi="Times New Roman" w:cs="Times New Roman"/>
          <w:color w:val="000000" w:themeColor="text1"/>
          <w:kern w:val="0"/>
        </w:rPr>
        <w:t>2.2</w:t>
      </w:r>
      <w:bookmarkEnd w:id="23"/>
      <w:r w:rsidR="00D36872" w:rsidRPr="0071767D">
        <w:rPr>
          <w:rFonts w:ascii="Times New Roman" w:hAnsi="Times New Roman" w:cs="Times New Roman"/>
          <w:color w:val="000000" w:themeColor="text1"/>
          <w:kern w:val="0"/>
        </w:rPr>
        <w:t>项目包结构简要分析</w:t>
      </w:r>
      <w:bookmarkEnd w:id="24"/>
    </w:p>
    <w:p w14:paraId="28ABC6F0" w14:textId="77777777"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color w:val="000000" w:themeColor="text1"/>
          <w:kern w:val="0"/>
          <w:sz w:val="24"/>
          <w:szCs w:val="24"/>
          <w:shd w:val="clear" w:color="auto" w:fill="FFFFFF"/>
        </w:rPr>
        <w:t>.</w:t>
      </w:r>
      <w:del w:id="25" w:author="liuchao" w:date="2017-05-01T11:23:00Z">
        <w:r w:rsidRPr="007976F8" w:rsidDel="002C343E">
          <w:rPr>
            <w:rFonts w:ascii="Times New Roman" w:eastAsia="宋体" w:hAnsi="Times New Roman" w:cs="Times New Roman"/>
            <w:color w:val="000000" w:themeColor="text1"/>
            <w:kern w:val="0"/>
            <w:sz w:val="24"/>
            <w:szCs w:val="24"/>
            <w:shd w:val="clear" w:color="auto" w:fill="FFFFFF"/>
          </w:rPr>
          <w:delText xml:space="preserve"> </w:delText>
        </w:r>
      </w:del>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6" w:name="_Toc480966901"/>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26"/>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27" w:name="_Toc480966902"/>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27"/>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8" w:name="_Toc480966903"/>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28"/>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66.7pt" o:ole="">
            <v:imagedata r:id="rId10" o:title=""/>
          </v:shape>
          <o:OLEObject Type="Embed" ProgID="Visio.Drawing.15" ShapeID="_x0000_i1025" DrawAspect="Content" ObjectID="_1555147295" r:id="rId11"/>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35pt;height:401.45pt" o:ole="">
            <v:imagedata r:id="rId12" o:title=""/>
          </v:shape>
          <o:OLEObject Type="Embed" ProgID="Visio.Drawing.15" ShapeID="_x0000_i1026" DrawAspect="Content" ObjectID="_1555147296" r:id="rId13"/>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9" w:name="_Toc480966904"/>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29"/>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0" w:name="_Toc480966905"/>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30"/>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1" w:name="_Toc480966906"/>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31"/>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32" w:name="_Toc446516704"/>
      <w:bookmarkStart w:id="33" w:name="_Toc480966907"/>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32"/>
      <w:bookmarkEnd w:id="33"/>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34" w:name="_Toc480966908"/>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34"/>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8pt;height:244.8pt" o:ole="">
            <v:imagedata r:id="rId14" o:title=""/>
          </v:shape>
          <o:OLEObject Type="Embed" ProgID="Visio.Drawing.15" ShapeID="_x0000_i1027" DrawAspect="Content" ObjectID="_1555147297" r:id="rId15"/>
        </w:object>
      </w:r>
    </w:p>
    <w:p w14:paraId="56459154" w14:textId="77777777" w:rsidR="003E2F4A" w:rsidRPr="00894BA2" w:rsidRDefault="001A08F9" w:rsidP="001A08F9">
      <w:pPr>
        <w:pStyle w:val="a8"/>
        <w:jc w:val="center"/>
        <w:rPr>
          <w:rFonts w:ascii="Times New Roman" w:hAnsi="Times New Roman" w:cs="Times New Roman"/>
        </w:rPr>
      </w:pPr>
      <w:commentRangeStart w:id="35"/>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commentRangeEnd w:id="35"/>
      <w:r w:rsidR="00AA0043">
        <w:rPr>
          <w:rStyle w:val="aa"/>
          <w:rFonts w:asciiTheme="minorHAnsi" w:eastAsiaTheme="minorEastAsia" w:hAnsiTheme="minorHAnsi" w:cstheme="minorBidi"/>
        </w:rPr>
        <w:commentReference w:id="35"/>
      </w:r>
    </w:p>
    <w:p w14:paraId="45E52812" w14:textId="766994B0" w:rsidR="0072594D" w:rsidRPr="00587208" w:rsidRDefault="001C242C" w:rsidP="00587208">
      <w:pPr>
        <w:pStyle w:val="2"/>
        <w:adjustRightInd w:val="0"/>
        <w:textAlignment w:val="baseline"/>
        <w:rPr>
          <w:kern w:val="0"/>
        </w:rPr>
      </w:pPr>
      <w:bookmarkStart w:id="36" w:name="_Toc480966909"/>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36"/>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37" w:name="_Toc480966910"/>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37"/>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commentRangeStart w:id="38"/>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commentRangeEnd w:id="38"/>
      <w:r w:rsidR="00CC7BF9">
        <w:rPr>
          <w:rStyle w:val="aa"/>
          <w:rFonts w:asciiTheme="minorHAnsi" w:eastAsiaTheme="minorEastAsia" w:hAnsiTheme="minorHAnsi" w:cstheme="minorBidi"/>
        </w:rPr>
        <w:commentReference w:id="38"/>
      </w:r>
    </w:p>
    <w:p w14:paraId="16DC32F5" w14:textId="3A9C87BA" w:rsidR="001D7609" w:rsidRPr="001D7609" w:rsidRDefault="001D760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commentRangeStart w:id="39"/>
      <w:r>
        <w:rPr>
          <w:rFonts w:ascii="Times New Roman" w:eastAsia="宋体" w:hAnsi="Times New Roman" w:cs="Times New Roman" w:hint="eastAsia"/>
          <w:color w:val="000000" w:themeColor="text1"/>
          <w:kern w:val="0"/>
          <w:sz w:val="24"/>
          <w:szCs w:val="24"/>
          <w:shd w:val="clear" w:color="auto" w:fill="FFFFFF"/>
        </w:rPr>
        <w:t>。</w:t>
      </w:r>
      <w:commentRangeEnd w:id="39"/>
      <w:r w:rsidR="00503F38">
        <w:rPr>
          <w:rStyle w:val="aa"/>
        </w:rPr>
        <w:commentReference w:id="39"/>
      </w:r>
    </w:p>
    <w:p w14:paraId="1B18972E" w14:textId="49F790B9" w:rsidR="003E2F4A" w:rsidRPr="00107826" w:rsidRDefault="001C242C" w:rsidP="003E2F4A">
      <w:pPr>
        <w:pStyle w:val="3"/>
        <w:adjustRightInd/>
        <w:textAlignment w:val="auto"/>
        <w:rPr>
          <w:sz w:val="30"/>
          <w:szCs w:val="30"/>
        </w:rPr>
      </w:pPr>
      <w:bookmarkStart w:id="40" w:name="_Toc480966911"/>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40"/>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00EF217" w:rsidR="00863D61" w:rsidRPr="00863D61" w:rsidRDefault="00863D6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41" w:name="_Toc480966912"/>
      <w:r w:rsidRPr="00107826">
        <w:rPr>
          <w:sz w:val="30"/>
          <w:szCs w:val="30"/>
        </w:rPr>
        <w:lastRenderedPageBreak/>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41"/>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0456685B" w:rsidR="00623285" w:rsidRPr="00863D61" w:rsidRDefault="00623285"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w:t>
      </w:r>
      <w:del w:id="42" w:author="liuchao" w:date="2017-05-01T11:46:00Z">
        <w:r w:rsidDel="00976688">
          <w:rPr>
            <w:rFonts w:ascii="Times New Roman" w:eastAsia="宋体" w:hAnsi="Times New Roman" w:cs="Times New Roman" w:hint="eastAsia"/>
            <w:color w:val="000000" w:themeColor="text1"/>
            <w:kern w:val="0"/>
            <w:sz w:val="24"/>
            <w:szCs w:val="24"/>
            <w:shd w:val="clear" w:color="auto" w:fill="FFFFFF"/>
          </w:rPr>
          <w:delText>全局</w:delText>
        </w:r>
      </w:del>
      <w:ins w:id="43" w:author="liuchao" w:date="2017-05-01T11:47:00Z">
        <w:r w:rsidR="00976688">
          <w:rPr>
            <w:rFonts w:ascii="Times New Roman" w:eastAsia="宋体" w:hAnsi="Times New Roman" w:cs="Times New Roman" w:hint="eastAsia"/>
            <w:color w:val="000000" w:themeColor="text1"/>
            <w:kern w:val="0"/>
            <w:sz w:val="24"/>
            <w:szCs w:val="24"/>
            <w:shd w:val="clear" w:color="auto" w:fill="FFFFFF"/>
          </w:rPr>
          <w:t>局部</w:t>
        </w:r>
      </w:ins>
      <w:r>
        <w:rPr>
          <w:rFonts w:ascii="Times New Roman" w:eastAsia="宋体" w:hAnsi="Times New Roman" w:cs="Times New Roman" w:hint="eastAsia"/>
          <w:color w:val="000000" w:themeColor="text1"/>
          <w:kern w:val="0"/>
          <w:sz w:val="24"/>
          <w:szCs w:val="24"/>
          <w:shd w:val="clear" w:color="auto" w:fill="FFFFFF"/>
        </w:rPr>
        <w:t>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Pr="00107826" w:rsidRDefault="001C242C" w:rsidP="0024768D">
      <w:pPr>
        <w:pStyle w:val="3"/>
        <w:adjustRightInd/>
        <w:textAlignment w:val="auto"/>
        <w:rPr>
          <w:sz w:val="30"/>
          <w:szCs w:val="30"/>
        </w:rPr>
      </w:pPr>
      <w:bookmarkStart w:id="44" w:name="_Toc480966913"/>
      <w:r w:rsidRPr="00107826">
        <w:rPr>
          <w:sz w:val="30"/>
          <w:szCs w:val="30"/>
        </w:rPr>
        <w:lastRenderedPageBreak/>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.4</w:t>
      </w:r>
      <w:r w:rsidR="003E2F4A" w:rsidRPr="00107826">
        <w:rPr>
          <w:sz w:val="30"/>
          <w:szCs w:val="30"/>
        </w:rPr>
        <w:t xml:space="preserve"> </w:t>
      </w:r>
      <w:r w:rsidR="003E2F4A" w:rsidRPr="00107826">
        <w:rPr>
          <w:rFonts w:hint="eastAsia"/>
          <w:sz w:val="30"/>
          <w:szCs w:val="30"/>
        </w:rPr>
        <w:t>图像检索</w:t>
      </w:r>
      <w:bookmarkEnd w:id="4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commentRangeStart w:id="45"/>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commentRangeEnd w:id="45"/>
      <w:r w:rsidR="00AA0043">
        <w:rPr>
          <w:rStyle w:val="aa"/>
          <w:rFonts w:asciiTheme="minorHAnsi" w:eastAsiaTheme="minorEastAsia" w:hAnsiTheme="minorHAnsi" w:cstheme="minorBidi"/>
        </w:rPr>
        <w:commentReference w:id="45"/>
      </w:r>
    </w:p>
    <w:p w14:paraId="65B0366B" w14:textId="5B1DA120" w:rsidR="007E3047" w:rsidRPr="007E3047" w:rsidRDefault="007E3047"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w:t>
      </w:r>
      <w:commentRangeStart w:id="46"/>
      <w:r w:rsidR="005131AC">
        <w:rPr>
          <w:rFonts w:ascii="Times New Roman" w:eastAsia="宋体" w:hAnsi="Times New Roman" w:cs="Times New Roman" w:hint="eastAsia"/>
          <w:color w:val="000000" w:themeColor="text1"/>
          <w:kern w:val="0"/>
          <w:sz w:val="24"/>
          <w:szCs w:val="24"/>
          <w:shd w:val="clear" w:color="auto" w:fill="FFFFFF"/>
        </w:rPr>
        <w:t>读取</w:t>
      </w:r>
      <w:r>
        <w:rPr>
          <w:rFonts w:ascii="Times New Roman" w:eastAsia="宋体" w:hAnsi="Times New Roman" w:cs="Times New Roman" w:hint="eastAsia"/>
          <w:color w:val="000000" w:themeColor="text1"/>
          <w:kern w:val="0"/>
          <w:sz w:val="24"/>
          <w:szCs w:val="24"/>
          <w:shd w:val="clear" w:color="auto" w:fill="FFFFFF"/>
        </w:rPr>
        <w:t>需要导入文件读取的模块</w:t>
      </w:r>
      <w:commentRangeEnd w:id="46"/>
      <w:r w:rsidR="00AA0043">
        <w:rPr>
          <w:rStyle w:val="aa"/>
        </w:rPr>
        <w:commentReference w:id="46"/>
      </w:r>
      <w:r>
        <w:rPr>
          <w:rFonts w:ascii="Times New Roman" w:eastAsia="宋体" w:hAnsi="Times New Roman" w:cs="Times New Roman" w:hint="eastAsia"/>
          <w:color w:val="000000" w:themeColor="text1"/>
          <w:kern w:val="0"/>
          <w:sz w:val="24"/>
          <w:szCs w:val="24"/>
          <w:shd w:val="clear" w:color="auto" w:fill="FFFFFF"/>
        </w:rPr>
        <w:t>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Pr="00107826" w:rsidRDefault="001C242C" w:rsidP="003E2F4A">
      <w:pPr>
        <w:pStyle w:val="3"/>
        <w:adjustRightInd/>
        <w:textAlignment w:val="auto"/>
        <w:rPr>
          <w:sz w:val="30"/>
          <w:szCs w:val="30"/>
        </w:rPr>
      </w:pPr>
      <w:bookmarkStart w:id="47" w:name="_Toc480966914"/>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D5059B" w:rsidRPr="00107826">
        <w:rPr>
          <w:sz w:val="30"/>
          <w:szCs w:val="30"/>
        </w:rPr>
        <w:t>5</w:t>
      </w:r>
      <w:r w:rsidR="003E2F4A" w:rsidRPr="00107826">
        <w:rPr>
          <w:rFonts w:hint="eastAsia"/>
          <w:sz w:val="30"/>
          <w:szCs w:val="30"/>
        </w:rPr>
        <w:t xml:space="preserve"> </w:t>
      </w:r>
      <w:r w:rsidR="003E2F4A" w:rsidRPr="00107826">
        <w:rPr>
          <w:rFonts w:hint="eastAsia"/>
          <w:sz w:val="30"/>
          <w:szCs w:val="30"/>
        </w:rPr>
        <w:t>图像特征提取</w:t>
      </w:r>
      <w:bookmarkEnd w:id="47"/>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commentRangeStart w:id="48"/>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commentRangeEnd w:id="48"/>
      <w:r w:rsidR="00AA0043">
        <w:rPr>
          <w:rStyle w:val="aa"/>
          <w:rFonts w:asciiTheme="minorHAnsi" w:eastAsiaTheme="minorEastAsia" w:hAnsiTheme="minorHAnsi" w:cstheme="minorBidi"/>
        </w:rPr>
        <w:commentReference w:id="48"/>
      </w:r>
    </w:p>
    <w:p w14:paraId="59917978" w14:textId="7C0E859F" w:rsidR="001D6C80" w:rsidRPr="00A346B3" w:rsidRDefault="00A346B3"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107826" w:rsidRDefault="001C242C" w:rsidP="003E2F4A">
      <w:pPr>
        <w:pStyle w:val="3"/>
        <w:adjustRightInd/>
        <w:textAlignment w:val="auto"/>
        <w:rPr>
          <w:sz w:val="30"/>
          <w:szCs w:val="30"/>
        </w:rPr>
      </w:pPr>
      <w:bookmarkStart w:id="49" w:name="_Toc480966915"/>
      <w:r w:rsidRPr="00107826">
        <w:rPr>
          <w:sz w:val="30"/>
          <w:szCs w:val="30"/>
        </w:rPr>
        <w:lastRenderedPageBreak/>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D5059B" w:rsidRPr="00107826">
        <w:rPr>
          <w:sz w:val="30"/>
          <w:szCs w:val="30"/>
        </w:rPr>
        <w:t>6</w:t>
      </w:r>
      <w:r w:rsidR="003E2F4A" w:rsidRPr="00107826">
        <w:rPr>
          <w:rFonts w:hint="eastAsia"/>
          <w:sz w:val="30"/>
          <w:szCs w:val="30"/>
        </w:rPr>
        <w:t xml:space="preserve"> </w:t>
      </w:r>
      <w:r w:rsidR="003E2F4A" w:rsidRPr="00107826">
        <w:rPr>
          <w:rFonts w:hint="eastAsia"/>
          <w:sz w:val="30"/>
          <w:szCs w:val="30"/>
        </w:rPr>
        <w:t>特征距离计算</w:t>
      </w:r>
      <w:bookmarkEnd w:id="49"/>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commentRangeStart w:id="50"/>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commentRangeEnd w:id="50"/>
      <w:r w:rsidR="00726442">
        <w:rPr>
          <w:rStyle w:val="aa"/>
          <w:rFonts w:asciiTheme="minorHAnsi" w:eastAsiaTheme="minorEastAsia" w:hAnsiTheme="minorHAnsi" w:cstheme="minorBidi"/>
        </w:rPr>
        <w:commentReference w:id="50"/>
      </w:r>
    </w:p>
    <w:p w14:paraId="1FC3D230" w14:textId="34C20FA5" w:rsidR="00D5059B" w:rsidRDefault="00F6781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51" w:name="_Toc450593241"/>
      <w:bookmarkStart w:id="52" w:name="_Toc479172889"/>
      <w:bookmarkStart w:id="53" w:name="_Toc480966916"/>
      <w:bookmarkStart w:id="54" w:name="_Toc19813"/>
      <w:bookmarkStart w:id="55"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51"/>
      <w:bookmarkEnd w:id="52"/>
      <w:bookmarkEnd w:id="53"/>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6" w:name="_Toc450593242"/>
      <w:bookmarkStart w:id="57" w:name="_Toc479172890"/>
      <w:bookmarkStart w:id="58" w:name="_Toc480966917"/>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56"/>
      <w:bookmarkEnd w:id="57"/>
      <w:bookmarkEnd w:id="58"/>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59" w:name="_Toc479172891"/>
      <w:bookmarkStart w:id="60" w:name="_Toc480966918"/>
      <w:r w:rsidRPr="00107826">
        <w:rPr>
          <w:rFonts w:hint="eastAsia"/>
          <w:sz w:val="30"/>
          <w:szCs w:val="30"/>
        </w:rPr>
        <w:t>5.1.1</w:t>
      </w:r>
      <w:r w:rsidRPr="00107826">
        <w:rPr>
          <w:rFonts w:hint="eastAsia"/>
          <w:sz w:val="30"/>
          <w:szCs w:val="30"/>
        </w:rPr>
        <w:t>操作系统兼容性</w:t>
      </w:r>
      <w:bookmarkEnd w:id="59"/>
      <w:bookmarkEnd w:id="60"/>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61" w:name="_Toc479172892"/>
      <w:bookmarkStart w:id="62" w:name="_Toc480966919"/>
      <w:r w:rsidRPr="00107826">
        <w:rPr>
          <w:rFonts w:hint="eastAsia"/>
          <w:sz w:val="30"/>
          <w:szCs w:val="30"/>
        </w:rPr>
        <w:t>5.1.2</w:t>
      </w:r>
      <w:r w:rsidRPr="00107826">
        <w:rPr>
          <w:rFonts w:hint="eastAsia"/>
          <w:sz w:val="30"/>
          <w:szCs w:val="30"/>
        </w:rPr>
        <w:t>数据兼容性</w:t>
      </w:r>
      <w:bookmarkEnd w:id="61"/>
      <w:bookmarkEnd w:id="62"/>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3" w:name="_Toc450593243"/>
      <w:bookmarkStart w:id="64" w:name="_Toc479172893"/>
      <w:bookmarkStart w:id="65" w:name="_Toc480966920"/>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63"/>
      <w:bookmarkEnd w:id="64"/>
      <w:bookmarkEnd w:id="65"/>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6" w:name="_Toc450593244"/>
      <w:bookmarkStart w:id="67" w:name="_Toc479172894"/>
      <w:bookmarkStart w:id="68" w:name="_Toc480966921"/>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66"/>
      <w:bookmarkEnd w:id="67"/>
      <w:bookmarkEnd w:id="68"/>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commentRangeStart w:id="69"/>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commentRangeEnd w:id="69"/>
      <w:r w:rsidR="000C7DDB">
        <w:rPr>
          <w:rStyle w:val="aa"/>
          <w:rFonts w:asciiTheme="minorHAnsi" w:eastAsiaTheme="minorEastAsia" w:hAnsiTheme="minorHAnsi" w:cstheme="minorBidi"/>
        </w:rPr>
        <w:commentReference w:id="69"/>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commentRangeStart w:id="70"/>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commentRangeEnd w:id="70"/>
      <w:r w:rsidR="000C7DDB">
        <w:rPr>
          <w:rStyle w:val="aa"/>
          <w:rFonts w:asciiTheme="minorHAnsi" w:eastAsiaTheme="minorEastAsia" w:hAnsiTheme="minorHAnsi" w:cstheme="minorBidi"/>
        </w:rPr>
        <w:commentReference w:id="70"/>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71" w:name="_Toc48096692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4"/>
      <w:r w:rsidRPr="003659DF">
        <w:rPr>
          <w:rFonts w:ascii="Times New Roman" w:eastAsia="宋体" w:hAnsi="Times New Roman" w:cs="Times New Roman" w:hint="eastAsia"/>
        </w:rPr>
        <w:t>要求</w:t>
      </w:r>
      <w:bookmarkEnd w:id="55"/>
      <w:bookmarkEnd w:id="71"/>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72" w:name="_Toc17801"/>
      <w:bookmarkStart w:id="73" w:name="_Toc450132073"/>
      <w:bookmarkStart w:id="74" w:name="_Toc48096692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72"/>
      <w:bookmarkEnd w:id="73"/>
      <w:bookmarkEnd w:id="74"/>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75" w:name="_Toc12103"/>
      <w:bookmarkStart w:id="76" w:name="_Toc450132074"/>
      <w:bookmarkStart w:id="77" w:name="_Toc480966924"/>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75"/>
      <w:bookmarkEnd w:id="76"/>
      <w:bookmarkEnd w:id="77"/>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78" w:name="_Toc480966925"/>
      <w:r>
        <w:rPr>
          <w:rFonts w:ascii="Times New Roman" w:eastAsia="宋体" w:hAnsi="Times New Roman" w:cs="Times New Roman" w:hint="eastAsia"/>
        </w:rPr>
        <w:t>7</w:t>
      </w:r>
      <w:r w:rsidRPr="007D2DBB">
        <w:rPr>
          <w:rFonts w:ascii="Times New Roman" w:eastAsia="宋体" w:hAnsi="Times New Roman" w:cs="Times New Roman"/>
        </w:rPr>
        <w:t>工作重点</w:t>
      </w:r>
      <w:bookmarkEnd w:id="78"/>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79" w:name="_Toc480966926"/>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79"/>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commentRangeStart w:id="80"/>
      <w:r w:rsidR="007D2DBB" w:rsidRPr="007D2DBB">
        <w:rPr>
          <w:rFonts w:ascii="Times New Roman" w:eastAsia="宋体" w:hAnsi="Times New Roman" w:cs="Times New Roman" w:hint="eastAsia"/>
          <w:color w:val="000000" w:themeColor="text1"/>
          <w:kern w:val="0"/>
          <w:sz w:val="24"/>
          <w:szCs w:val="24"/>
          <w:shd w:val="clear" w:color="auto" w:fill="FFFFFF"/>
        </w:rPr>
        <w:t>。</w:t>
      </w:r>
      <w:commentRangeEnd w:id="80"/>
      <w:r w:rsidR="009E4194">
        <w:rPr>
          <w:rStyle w:val="aa"/>
        </w:rPr>
        <w:commentReference w:id="80"/>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2" w:name="_Toc480966927"/>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82"/>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83" w:name="_Toc480966928"/>
      <w:r w:rsidRPr="00107826">
        <w:rPr>
          <w:rFonts w:hint="eastAsia"/>
          <w:sz w:val="30"/>
          <w:szCs w:val="30"/>
        </w:rPr>
        <w:t>7.2.1</w:t>
      </w:r>
      <w:r w:rsidRPr="00107826">
        <w:rPr>
          <w:sz w:val="30"/>
          <w:szCs w:val="30"/>
        </w:rPr>
        <w:t xml:space="preserve"> </w:t>
      </w:r>
      <w:r w:rsidRPr="00107826">
        <w:rPr>
          <w:sz w:val="30"/>
          <w:szCs w:val="30"/>
        </w:rPr>
        <w:t>增加新的特征提取方法</w:t>
      </w:r>
      <w:bookmarkEnd w:id="83"/>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84" w:name="_Toc480966929"/>
      <w:r w:rsidRPr="00107826">
        <w:rPr>
          <w:sz w:val="30"/>
          <w:szCs w:val="30"/>
        </w:rPr>
        <w:t xml:space="preserve">7.2.2 </w:t>
      </w:r>
      <w:r w:rsidRPr="00107826">
        <w:rPr>
          <w:sz w:val="30"/>
          <w:szCs w:val="30"/>
        </w:rPr>
        <w:t>深度学习框架和模型的选择</w:t>
      </w:r>
      <w:bookmarkEnd w:id="84"/>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85" w:name="_Toc480966930"/>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85"/>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86" w:name="_Toc480966931"/>
      <w:r w:rsidRPr="008325AF">
        <w:rPr>
          <w:rFonts w:ascii="Times New Roman" w:eastAsia="宋体" w:hAnsi="Times New Roman" w:cs="Times New Roman"/>
        </w:rPr>
        <w:t>参考资料</w:t>
      </w:r>
      <w:bookmarkEnd w:id="86"/>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7"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8"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liuchao" w:date="2017-05-01T10:59:00Z" w:initials="l">
    <w:p w14:paraId="2B08353F" w14:textId="4A125A0C" w:rsidR="00896FD5" w:rsidRDefault="00896FD5">
      <w:pPr>
        <w:pStyle w:val="ab"/>
      </w:pPr>
      <w:r>
        <w:rPr>
          <w:rStyle w:val="aa"/>
        </w:rPr>
        <w:annotationRef/>
      </w:r>
      <w:r>
        <w:rPr>
          <w:rFonts w:hint="eastAsia"/>
        </w:rPr>
        <w:t>应为空格</w:t>
      </w:r>
      <w:r>
        <w:rPr>
          <w:rFonts w:hint="eastAsia"/>
        </w:rPr>
        <w:t>,</w:t>
      </w:r>
      <w:r>
        <w:rPr>
          <w:rFonts w:hint="eastAsia"/>
        </w:rPr>
        <w:t>这里显示的是</w:t>
      </w:r>
      <w:r>
        <w:t>”</w:t>
      </w:r>
      <w:r>
        <w:rPr>
          <w:rFonts w:hint="eastAsia"/>
        </w:rPr>
        <w:t>小圆圈</w:t>
      </w:r>
      <w:r>
        <w:t>”</w:t>
      </w:r>
      <w:r>
        <w:rPr>
          <w:rFonts w:hint="eastAsia"/>
        </w:rPr>
        <w:t>?</w:t>
      </w:r>
      <w:r>
        <w:rPr>
          <w:rFonts w:hint="eastAsia"/>
        </w:rPr>
        <w:t>多处！</w:t>
      </w:r>
      <w:r>
        <w:rPr>
          <w:rFonts w:hint="eastAsia"/>
        </w:rPr>
        <w:t>MSOffice</w:t>
      </w:r>
      <w:r>
        <w:rPr>
          <w:rFonts w:hint="eastAsia"/>
        </w:rPr>
        <w:t>版本兼容性问题？</w:t>
      </w:r>
    </w:p>
  </w:comment>
  <w:comment w:id="4" w:author="liuchao" w:date="2017-05-01T11:01:00Z" w:initials="l">
    <w:p w14:paraId="3D156636" w14:textId="60F186A0" w:rsidR="00896FD5" w:rsidRDefault="00896FD5">
      <w:pPr>
        <w:pStyle w:val="ab"/>
      </w:pPr>
      <w:r>
        <w:rPr>
          <w:rStyle w:val="aa"/>
        </w:rPr>
        <w:annotationRef/>
      </w:r>
      <w:r>
        <w:rPr>
          <w:rFonts w:hint="eastAsia"/>
        </w:rPr>
        <w:t>想要实现的“业务目标”。一般而言，“软件的功能”是开发者设计出来的，用以支持使用者便捷地实现其业务目标。</w:t>
      </w:r>
      <w:r w:rsidR="006044CE">
        <w:rPr>
          <w:rFonts w:hint="eastAsia"/>
        </w:rPr>
        <w:t>所以，首先要获得并通过必要的分析来明确定义或描述用户的“业务目标”。</w:t>
      </w:r>
    </w:p>
    <w:p w14:paraId="1CFDC823" w14:textId="5F9BA211" w:rsidR="00DE3E45" w:rsidRDefault="00DE3E45">
      <w:pPr>
        <w:pStyle w:val="ab"/>
        <w:rPr>
          <w:rFonts w:hint="eastAsia"/>
        </w:rPr>
      </w:pPr>
      <w:r>
        <w:rPr>
          <w:rFonts w:hint="eastAsia"/>
        </w:rPr>
        <w:t>所以，至少对于本课程实验而言，软件需求分析的目的可以归结为：明确</w:t>
      </w:r>
      <w:r w:rsidR="0039085A">
        <w:rPr>
          <w:rFonts w:hint="eastAsia"/>
        </w:rPr>
        <w:t>定义和描述用户的业务目标和对应的具体业务需求，进而确定并详细描述对应的软件功能性需求、非功能性需求、输入输出（或存储）数据需求、运行环境需求等。</w:t>
      </w:r>
    </w:p>
  </w:comment>
  <w:comment w:id="5" w:author="liuchao" w:date="2017-05-01T11:05:00Z" w:initials="l">
    <w:p w14:paraId="2CC693F3" w14:textId="28DF40C4" w:rsidR="006044CE" w:rsidRDefault="006044CE">
      <w:pPr>
        <w:pStyle w:val="ab"/>
      </w:pPr>
      <w:r>
        <w:rPr>
          <w:rStyle w:val="aa"/>
        </w:rPr>
        <w:annotationRef/>
      </w:r>
      <w:r>
        <w:rPr>
          <w:rFonts w:hint="eastAsia"/>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comment>
  <w:comment w:id="35" w:author="liuchao" w:date="2017-05-01T11:59:00Z" w:initials="l">
    <w:p w14:paraId="59BAB513" w14:textId="7FDF6247" w:rsidR="00CC7BF9" w:rsidRDefault="00AA0043">
      <w:pPr>
        <w:pStyle w:val="ab"/>
        <w:rPr>
          <w:rFonts w:ascii="Times New Roman" w:eastAsia="宋体" w:hAnsi="Times New Roman" w:cs="Times New Roman"/>
          <w:color w:val="000000" w:themeColor="text1"/>
          <w:kern w:val="0"/>
          <w:sz w:val="24"/>
          <w:szCs w:val="24"/>
          <w:shd w:val="clear" w:color="auto" w:fill="FFFFFF"/>
        </w:rPr>
      </w:pPr>
      <w:r>
        <w:rPr>
          <w:rStyle w:val="aa"/>
        </w:rPr>
        <w:annotationRef/>
      </w:r>
      <w:r>
        <w:rPr>
          <w:rFonts w:hint="eastAsia"/>
        </w:rPr>
        <w:t>对开发者而言，对应的“系统”应该是“开发平台”，如编辑、编译、调试、运行平台。所以，基本的用例应该是</w:t>
      </w:r>
      <w:r w:rsidR="00CC7BF9">
        <w:rPr>
          <w:rFonts w:hint="eastAsia"/>
        </w:rPr>
        <w:t>支持开发人员进行</w:t>
      </w:r>
      <w:r w:rsidR="00CC7BF9">
        <w:rPr>
          <w:rFonts w:ascii="Times New Roman" w:eastAsia="宋体" w:hAnsi="Times New Roman" w:cs="Times New Roman" w:hint="eastAsia"/>
          <w:color w:val="000000" w:themeColor="text1"/>
          <w:kern w:val="0"/>
          <w:sz w:val="24"/>
          <w:szCs w:val="24"/>
          <w:shd w:val="clear" w:color="auto" w:fill="FFFFFF"/>
        </w:rPr>
        <w:t>CBIR</w:t>
      </w:r>
      <w:r w:rsidR="00CC7BF9">
        <w:rPr>
          <w:rFonts w:ascii="Times New Roman" w:eastAsia="宋体" w:hAnsi="Times New Roman" w:cs="Times New Roman" w:hint="eastAsia"/>
          <w:color w:val="000000" w:themeColor="text1"/>
          <w:kern w:val="0"/>
          <w:sz w:val="24"/>
          <w:szCs w:val="24"/>
          <w:shd w:val="clear" w:color="auto" w:fill="FFFFFF"/>
        </w:rPr>
        <w:t>软件的编写（编辑）过程，即用例中的</w:t>
      </w:r>
      <w:r w:rsidR="00CC7BF9">
        <w:rPr>
          <w:rFonts w:ascii="Times New Roman" w:eastAsia="宋体" w:hAnsi="Times New Roman" w:cs="Times New Roman" w:hint="eastAsia"/>
          <w:color w:val="000000" w:themeColor="text1"/>
          <w:kern w:val="0"/>
          <w:sz w:val="24"/>
          <w:szCs w:val="24"/>
          <w:shd w:val="clear" w:color="auto" w:fill="FFFFFF"/>
        </w:rPr>
        <w:t>steps</w:t>
      </w:r>
      <w:r w:rsidR="00CC7BF9">
        <w:rPr>
          <w:rFonts w:ascii="Times New Roman" w:eastAsia="宋体" w:hAnsi="Times New Roman" w:cs="Times New Roman" w:hint="eastAsia"/>
          <w:color w:val="000000" w:themeColor="text1"/>
          <w:kern w:val="0"/>
          <w:sz w:val="24"/>
          <w:szCs w:val="24"/>
          <w:shd w:val="clear" w:color="auto" w:fill="FFFFFF"/>
        </w:rPr>
        <w:t>描述的应该是基本的（典型的）编程步骤，</w:t>
      </w:r>
      <w:r w:rsidR="00CC7BF9">
        <w:rPr>
          <w:rFonts w:ascii="Times New Roman" w:eastAsia="宋体" w:hAnsi="Times New Roman" w:cs="Times New Roman"/>
          <w:color w:val="000000" w:themeColor="text1"/>
          <w:kern w:val="0"/>
          <w:sz w:val="24"/>
          <w:szCs w:val="24"/>
          <w:shd w:val="clear" w:color="auto" w:fill="FFFFFF"/>
        </w:rPr>
        <w:t>pre/post-condition</w:t>
      </w:r>
      <w:r w:rsidR="00CC7BF9">
        <w:rPr>
          <w:rFonts w:ascii="Times New Roman" w:eastAsia="宋体" w:hAnsi="Times New Roman" w:cs="Times New Roman" w:hint="eastAsia"/>
          <w:color w:val="000000" w:themeColor="text1"/>
          <w:kern w:val="0"/>
          <w:sz w:val="24"/>
          <w:szCs w:val="24"/>
          <w:shd w:val="clear" w:color="auto" w:fill="FFFFFF"/>
        </w:rPr>
        <w:t>应该是编辑这段程序的前提条件和完成“标致”。</w:t>
      </w:r>
    </w:p>
    <w:p w14:paraId="37CA38D3" w14:textId="3B8F2CE5" w:rsidR="00CC7BF9" w:rsidRPr="00CC7BF9" w:rsidRDefault="00CC7BF9">
      <w:pPr>
        <w:pStyle w:val="ab"/>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对“</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软件”的使用者，则应有两外的一组用例来描述其“使用需求”（业务目的）。两组需求共同构成其软件需求。</w:t>
      </w:r>
    </w:p>
  </w:comment>
  <w:comment w:id="38" w:author="liuchao" w:date="2017-05-01T12:06:00Z" w:initials="l">
    <w:p w14:paraId="7EBA2095" w14:textId="4D99A49B" w:rsidR="00CC7BF9" w:rsidRDefault="00CC7BF9">
      <w:pPr>
        <w:pStyle w:val="ab"/>
      </w:pPr>
      <w:r>
        <w:rPr>
          <w:rStyle w:val="aa"/>
        </w:rPr>
        <w:annotationRef/>
      </w:r>
      <w:r>
        <w:t>S</w:t>
      </w:r>
      <w:r>
        <w:rPr>
          <w:rFonts w:hint="eastAsia"/>
        </w:rPr>
        <w:t>teps</w:t>
      </w:r>
      <w:r>
        <w:rPr>
          <w:rFonts w:hint="eastAsia"/>
        </w:rPr>
        <w:t>中的步骤既有开发者编写</w:t>
      </w:r>
      <w:r>
        <w:rPr>
          <w:rFonts w:hint="eastAsia"/>
        </w:rPr>
        <w:t>CBIR</w:t>
      </w:r>
      <w:r>
        <w:rPr>
          <w:rFonts w:hint="eastAsia"/>
        </w:rPr>
        <w:t>软件的步骤；也有</w:t>
      </w:r>
      <w:r>
        <w:rPr>
          <w:rFonts w:hint="eastAsia"/>
        </w:rPr>
        <w:t>CBIR</w:t>
      </w:r>
      <w:r>
        <w:rPr>
          <w:rFonts w:hint="eastAsia"/>
        </w:rPr>
        <w:t>软件</w:t>
      </w:r>
      <w:r>
        <w:rPr>
          <w:rFonts w:hint="eastAsia"/>
        </w:rPr>
        <w:t>在运行时将要执行的步骤。</w:t>
      </w:r>
      <w:r>
        <w:t>P</w:t>
      </w:r>
      <w:r>
        <w:rPr>
          <w:rFonts w:hint="eastAsia"/>
        </w:rPr>
        <w:t>re/</w:t>
      </w:r>
      <w:r>
        <w:t>post-condition</w:t>
      </w:r>
      <w:r>
        <w:rPr>
          <w:rFonts w:hint="eastAsia"/>
        </w:rPr>
        <w:t>更像是针对</w:t>
      </w:r>
      <w:r>
        <w:rPr>
          <w:rFonts w:hint="eastAsia"/>
        </w:rPr>
        <w:t>CBIR</w:t>
      </w:r>
      <w:r>
        <w:rPr>
          <w:rFonts w:hint="eastAsia"/>
        </w:rPr>
        <w:t>软件在运行时</w:t>
      </w:r>
      <w:r>
        <w:rPr>
          <w:rFonts w:hint="eastAsia"/>
        </w:rPr>
        <w:t>的前</w:t>
      </w:r>
      <w:r>
        <w:rPr>
          <w:rFonts w:hint="eastAsia"/>
        </w:rPr>
        <w:t>/</w:t>
      </w:r>
      <w:r>
        <w:rPr>
          <w:rFonts w:hint="eastAsia"/>
        </w:rPr>
        <w:t>后置条件。</w:t>
      </w:r>
    </w:p>
    <w:p w14:paraId="1A4CBF27" w14:textId="77777777" w:rsidR="00CC7BF9" w:rsidRDefault="00CC7BF9">
      <w:pPr>
        <w:pStyle w:val="ab"/>
      </w:pPr>
    </w:p>
    <w:p w14:paraId="0D4E03C7" w14:textId="51AD4DC8" w:rsidR="00CC7BF9" w:rsidRDefault="00CC7BF9">
      <w:pPr>
        <w:pStyle w:val="ab"/>
      </w:pPr>
      <w:r>
        <w:rPr>
          <w:rFonts w:hint="eastAsia"/>
        </w:rPr>
        <w:t>问题：把</w:t>
      </w:r>
      <w:r>
        <w:rPr>
          <w:rFonts w:hint="eastAsia"/>
        </w:rPr>
        <w:t>CBIR</w:t>
      </w:r>
      <w:r>
        <w:rPr>
          <w:rFonts w:hint="eastAsia"/>
        </w:rPr>
        <w:t>软件</w:t>
      </w:r>
      <w:r>
        <w:rPr>
          <w:rFonts w:hint="eastAsia"/>
        </w:rPr>
        <w:t>的“开发平台”和开发出来的</w:t>
      </w:r>
      <w:r>
        <w:rPr>
          <w:rFonts w:hint="eastAsia"/>
        </w:rPr>
        <w:t>CBIR</w:t>
      </w:r>
      <w:r>
        <w:rPr>
          <w:rFonts w:hint="eastAsia"/>
        </w:rPr>
        <w:t>软件</w:t>
      </w:r>
      <w:r>
        <w:rPr>
          <w:rFonts w:hint="eastAsia"/>
        </w:rPr>
        <w:t>混淆在一起了，被看作是“一个软件”了。</w:t>
      </w:r>
      <w:r w:rsidR="006C15D3">
        <w:rPr>
          <w:rFonts w:hint="eastAsia"/>
        </w:rPr>
        <w:t>因此，在一个用例中，既有开发人员编写</w:t>
      </w:r>
      <w:r w:rsidR="006C15D3">
        <w:rPr>
          <w:rFonts w:hint="eastAsia"/>
        </w:rPr>
        <w:t>CBIR</w:t>
      </w:r>
      <w:r w:rsidR="006C15D3">
        <w:rPr>
          <w:rFonts w:hint="eastAsia"/>
        </w:rPr>
        <w:t>软件的“编写操作”，也有</w:t>
      </w:r>
      <w:r w:rsidR="006C15D3">
        <w:rPr>
          <w:rFonts w:hint="eastAsia"/>
        </w:rPr>
        <w:t>CBIR</w:t>
      </w:r>
      <w:r w:rsidR="006C15D3">
        <w:rPr>
          <w:rFonts w:hint="eastAsia"/>
        </w:rPr>
        <w:t>软件的“执行步骤”。</w:t>
      </w:r>
    </w:p>
    <w:p w14:paraId="27A30DCF" w14:textId="77777777" w:rsidR="00F5259D" w:rsidRDefault="00F5259D">
      <w:pPr>
        <w:pStyle w:val="ab"/>
      </w:pPr>
    </w:p>
    <w:p w14:paraId="35558EF9" w14:textId="720666CD" w:rsidR="00F5259D" w:rsidRDefault="00F5259D">
      <w:pPr>
        <w:pStyle w:val="ab"/>
        <w:rPr>
          <w:rFonts w:hint="eastAsia"/>
        </w:rPr>
      </w:pPr>
      <w:r>
        <w:rPr>
          <w:rFonts w:hint="eastAsia"/>
        </w:rPr>
        <w:t>其它用例也有类似的问题。</w:t>
      </w:r>
    </w:p>
  </w:comment>
  <w:comment w:id="39" w:author="liuchao" w:date="2017-05-01T11:40:00Z" w:initials="l">
    <w:p w14:paraId="6F181C60" w14:textId="77777777" w:rsidR="00503F38" w:rsidRDefault="00503F38">
      <w:pPr>
        <w:pStyle w:val="ab"/>
      </w:pPr>
      <w:r>
        <w:rPr>
          <w:rStyle w:val="aa"/>
        </w:rPr>
        <w:annotationRef/>
      </w:r>
      <w:r>
        <w:rPr>
          <w:rFonts w:hint="eastAsia"/>
        </w:rPr>
        <w:t>这段描述，包括图</w:t>
      </w:r>
      <w:r>
        <w:rPr>
          <w:rFonts w:hint="eastAsia"/>
        </w:rPr>
        <w:t>4.2</w:t>
      </w:r>
      <w:r>
        <w:rPr>
          <w:rFonts w:hint="eastAsia"/>
        </w:rPr>
        <w:t>：</w:t>
      </w:r>
    </w:p>
    <w:p w14:paraId="09D0D2CC" w14:textId="2B339641" w:rsidR="00503F38" w:rsidRDefault="00503F38" w:rsidP="00503F38">
      <w:pPr>
        <w:pStyle w:val="ab"/>
        <w:numPr>
          <w:ilvl w:val="0"/>
          <w:numId w:val="22"/>
        </w:numPr>
      </w:pPr>
      <w:r>
        <w:t>S</w:t>
      </w:r>
      <w:r>
        <w:rPr>
          <w:rFonts w:hint="eastAsia"/>
        </w:rPr>
        <w:t>tep7</w:t>
      </w:r>
      <w:r>
        <w:rPr>
          <w:rFonts w:hint="eastAsia"/>
        </w:rPr>
        <w:t>：是</w:t>
      </w:r>
      <w:r>
        <w:rPr>
          <w:rFonts w:hint="eastAsia"/>
        </w:rPr>
        <w:t xml:space="preserve"> elseif</w:t>
      </w:r>
      <w:r>
        <w:rPr>
          <w:rFonts w:hint="eastAsia"/>
        </w:rPr>
        <w:t>吗？不可以是</w:t>
      </w:r>
      <w:r>
        <w:rPr>
          <w:rFonts w:hint="eastAsia"/>
        </w:rPr>
        <w:t>if</w:t>
      </w:r>
      <w:r>
        <w:rPr>
          <w:rFonts w:hint="eastAsia"/>
        </w:rPr>
        <w:t>吗？</w:t>
      </w:r>
    </w:p>
    <w:p w14:paraId="0C1B149E" w14:textId="77777777" w:rsidR="00503F38" w:rsidRDefault="00503F38" w:rsidP="00503F38">
      <w:pPr>
        <w:pStyle w:val="ab"/>
        <w:numPr>
          <w:ilvl w:val="0"/>
          <w:numId w:val="22"/>
        </w:numPr>
      </w:pPr>
      <w:r>
        <w:t>S</w:t>
      </w:r>
      <w:r>
        <w:rPr>
          <w:rFonts w:hint="eastAsia"/>
        </w:rPr>
        <w:t>tep6</w:t>
      </w:r>
      <w:r>
        <w:rPr>
          <w:rFonts w:hint="eastAsia"/>
        </w:rPr>
        <w:t>，</w:t>
      </w:r>
      <w:r>
        <w:rPr>
          <w:rFonts w:hint="eastAsia"/>
        </w:rPr>
        <w:t>8</w:t>
      </w:r>
      <w:r>
        <w:rPr>
          <w:rFonts w:hint="eastAsia"/>
        </w:rPr>
        <w:t>：应该是“</w:t>
      </w:r>
      <w:r>
        <w:rPr>
          <w:rFonts w:hint="eastAsia"/>
        </w:rPr>
        <w:t>include</w:t>
      </w:r>
      <w:r>
        <w:t xml:space="preserve"> </w:t>
      </w:r>
      <w:r>
        <w:rPr>
          <w:rFonts w:hint="eastAsia"/>
        </w:rPr>
        <w:t>对应的用例”</w:t>
      </w:r>
    </w:p>
    <w:p w14:paraId="1B738468" w14:textId="00C64EE9" w:rsidR="00503F38" w:rsidRDefault="00503F38" w:rsidP="00503F38">
      <w:pPr>
        <w:pStyle w:val="ab"/>
        <w:numPr>
          <w:ilvl w:val="0"/>
          <w:numId w:val="22"/>
        </w:numPr>
        <w:rPr>
          <w:rFonts w:hint="eastAsia"/>
        </w:rPr>
      </w:pPr>
      <w:r>
        <w:rPr>
          <w:rFonts w:hint="eastAsia"/>
        </w:rPr>
        <w:t>“</w:t>
      </w:r>
      <w:r>
        <w:t>I</w:t>
      </w:r>
      <w:r>
        <w:rPr>
          <w:rFonts w:hint="eastAsia"/>
        </w:rPr>
        <w:t>nclude</w:t>
      </w:r>
      <w:r>
        <w:t xml:space="preserve"> </w:t>
      </w:r>
      <w:r>
        <w:rPr>
          <w:rFonts w:hint="eastAsia"/>
        </w:rPr>
        <w:t>特征提取用例”在哪一步进行？</w:t>
      </w:r>
    </w:p>
  </w:comment>
  <w:comment w:id="45" w:author="liuchao" w:date="2017-05-01T11:51:00Z" w:initials="l">
    <w:p w14:paraId="2F2F6CD8" w14:textId="64D96E54" w:rsidR="00AA0043" w:rsidRDefault="00AA0043">
      <w:pPr>
        <w:pStyle w:val="ab"/>
      </w:pPr>
      <w:r>
        <w:rPr>
          <w:rStyle w:val="aa"/>
        </w:rPr>
        <w:annotationRef/>
      </w:r>
      <w:r>
        <w:rPr>
          <w:rFonts w:hint="eastAsia"/>
        </w:rPr>
        <w:t>两个</w:t>
      </w:r>
      <w:r>
        <w:rPr>
          <w:rFonts w:hint="eastAsia"/>
        </w:rPr>
        <w:t>include</w:t>
      </w:r>
      <w:r>
        <w:rPr>
          <w:rFonts w:hint="eastAsia"/>
        </w:rPr>
        <w:t>用例，在哪个步骤进行？</w:t>
      </w:r>
    </w:p>
  </w:comment>
  <w:comment w:id="46" w:author="liuchao" w:date="2017-05-01T11:53:00Z" w:initials="l">
    <w:p w14:paraId="046A7F76" w14:textId="4DF9AAB2" w:rsidR="00AA0043" w:rsidRDefault="00AA0043">
      <w:pPr>
        <w:pStyle w:val="ab"/>
      </w:pPr>
      <w:r>
        <w:rPr>
          <w:rStyle w:val="aa"/>
        </w:rPr>
        <w:annotationRef/>
      </w:r>
      <w:r>
        <w:rPr>
          <w:rFonts w:hint="eastAsia"/>
        </w:rPr>
        <w:t>？</w:t>
      </w:r>
    </w:p>
  </w:comment>
  <w:comment w:id="48" w:author="liuchao" w:date="2017-05-01T11:55:00Z" w:initials="l">
    <w:p w14:paraId="7E16474D" w14:textId="30437CCF" w:rsidR="00AA0043" w:rsidRDefault="00AA0043">
      <w:pPr>
        <w:pStyle w:val="ab"/>
      </w:pPr>
      <w:r>
        <w:rPr>
          <w:rStyle w:val="aa"/>
        </w:rPr>
        <w:annotationRef/>
      </w:r>
      <w:r>
        <w:rPr>
          <w:rFonts w:hint="eastAsia"/>
        </w:rPr>
        <w:t>“某个特征”是指每次只提取“一个”特征吗？</w:t>
      </w:r>
    </w:p>
  </w:comment>
  <w:comment w:id="50" w:author="liuchao" w:date="2017-05-01T12:18:00Z" w:initials="l">
    <w:p w14:paraId="693B0F3C" w14:textId="77777777" w:rsidR="00726442" w:rsidRDefault="00726442">
      <w:pPr>
        <w:pStyle w:val="ab"/>
      </w:pPr>
      <w:r>
        <w:rPr>
          <w:rStyle w:val="aa"/>
        </w:rPr>
        <w:annotationRef/>
      </w:r>
      <w:r>
        <w:t>S</w:t>
      </w:r>
      <w:r>
        <w:rPr>
          <w:rFonts w:hint="eastAsia"/>
        </w:rPr>
        <w:t>tep1</w:t>
      </w:r>
      <w:r>
        <w:rPr>
          <w:rFonts w:hint="eastAsia"/>
        </w:rPr>
        <w:t>：如果将“开发人员”改为“</w:t>
      </w:r>
      <w:r>
        <w:rPr>
          <w:rFonts w:hint="eastAsia"/>
        </w:rPr>
        <w:t>Lire</w:t>
      </w:r>
      <w:r>
        <w:rPr>
          <w:rFonts w:hint="eastAsia"/>
        </w:rPr>
        <w:t>”（或</w:t>
      </w:r>
      <w:r>
        <w:rPr>
          <w:rFonts w:hint="eastAsia"/>
        </w:rPr>
        <w:t>CBIR</w:t>
      </w:r>
      <w:r>
        <w:rPr>
          <w:rFonts w:hint="eastAsia"/>
        </w:rPr>
        <w:t>软件？），则该</w:t>
      </w:r>
      <w:r>
        <w:rPr>
          <w:rFonts w:hint="eastAsia"/>
        </w:rPr>
        <w:t>R</w:t>
      </w:r>
      <w:r>
        <w:t>UCM</w:t>
      </w:r>
      <w:r>
        <w:rPr>
          <w:rFonts w:hint="eastAsia"/>
        </w:rPr>
        <w:t>描写的是</w:t>
      </w:r>
      <w:r>
        <w:rPr>
          <w:rFonts w:hint="eastAsia"/>
        </w:rPr>
        <w:t>CBIR</w:t>
      </w:r>
      <w:r>
        <w:rPr>
          <w:rFonts w:hint="eastAsia"/>
        </w:rPr>
        <w:t>软件</w:t>
      </w:r>
      <w:r>
        <w:rPr>
          <w:rFonts w:hint="eastAsia"/>
        </w:rPr>
        <w:t>的一个用例。</w:t>
      </w:r>
    </w:p>
    <w:p w14:paraId="7C5C383A" w14:textId="08628B5F" w:rsidR="00726442" w:rsidRDefault="00726442">
      <w:pPr>
        <w:pStyle w:val="ab"/>
        <w:rPr>
          <w:rFonts w:hint="eastAsia"/>
        </w:rPr>
      </w:pPr>
      <w:r>
        <w:rPr>
          <w:rFonts w:hint="eastAsia"/>
        </w:rPr>
        <w:t>其它用例：类似</w:t>
      </w:r>
    </w:p>
  </w:comment>
  <w:comment w:id="69" w:author="liuchao" w:date="2017-05-01T12:28:00Z" w:initials="l">
    <w:p w14:paraId="59C784C7" w14:textId="0EDFB25F" w:rsidR="000C7DDB" w:rsidRDefault="000C7DDB">
      <w:pPr>
        <w:pStyle w:val="ab"/>
      </w:pPr>
      <w:r>
        <w:rPr>
          <w:rStyle w:val="aa"/>
        </w:rPr>
        <w:annotationRef/>
      </w:r>
      <w:r>
        <w:rPr>
          <w:rFonts w:hint="eastAsia"/>
        </w:rPr>
        <w:t>开发人员要怎样做，才能保证这些工作能够“高效”？</w:t>
      </w:r>
    </w:p>
  </w:comment>
  <w:comment w:id="70" w:author="liuchao" w:date="2017-05-01T12:30:00Z" w:initials="l">
    <w:p w14:paraId="36CA9EC9" w14:textId="2A0B95B1" w:rsidR="000C7DDB" w:rsidRDefault="000C7DDB">
      <w:pPr>
        <w:pStyle w:val="ab"/>
      </w:pPr>
      <w:r>
        <w:rPr>
          <w:rStyle w:val="aa"/>
        </w:rPr>
        <w:annotationRef/>
      </w:r>
      <w:r>
        <w:rPr>
          <w:rFonts w:hint="eastAsia"/>
        </w:rPr>
        <w:t>开发人员采用什么方式（操作或设置？），才能保证“高效”检索？</w:t>
      </w:r>
    </w:p>
  </w:comment>
  <w:comment w:id="80" w:author="liuchao" w:date="2017-05-01T12:33:00Z" w:initials="l">
    <w:p w14:paraId="7281C28C" w14:textId="40B2716A" w:rsidR="009E4194" w:rsidRDefault="009E4194">
      <w:pPr>
        <w:pStyle w:val="ab"/>
      </w:pPr>
      <w:r>
        <w:rPr>
          <w:rStyle w:val="aa"/>
        </w:rPr>
        <w:annotationRef/>
      </w:r>
      <w:r>
        <w:rPr>
          <w:rFonts w:hint="eastAsia"/>
        </w:rPr>
        <w:t>从开发者角度，增加</w:t>
      </w:r>
      <w:r>
        <w:rPr>
          <w:rFonts w:hint="eastAsia"/>
        </w:rPr>
        <w:t>CNN</w:t>
      </w:r>
      <w:r>
        <w:rPr>
          <w:rFonts w:hint="eastAsia"/>
        </w:rPr>
        <w:t>新算法的“用例”？</w:t>
      </w:r>
    </w:p>
    <w:p w14:paraId="0ECBF459" w14:textId="491711C5" w:rsidR="009E4194" w:rsidRDefault="009E4194">
      <w:pPr>
        <w:pStyle w:val="ab"/>
        <w:rPr>
          <w:rFonts w:hint="eastAsia"/>
        </w:rPr>
      </w:pPr>
      <w:r>
        <w:rPr>
          <w:rFonts w:hint="eastAsia"/>
        </w:rPr>
        <w:t>从使用者角度，使用</w:t>
      </w:r>
      <w:r>
        <w:rPr>
          <w:rFonts w:hint="eastAsia"/>
        </w:rPr>
        <w:t>CNN</w:t>
      </w:r>
      <w:bookmarkStart w:id="81" w:name="_GoBack"/>
      <w:bookmarkEnd w:id="81"/>
      <w:r>
        <w:rPr>
          <w:rFonts w:hint="eastAsia"/>
        </w:rPr>
        <w:t>新算法的“用例”？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08353F" w15:done="0"/>
  <w15:commentEx w15:paraId="1CFDC823" w15:done="0"/>
  <w15:commentEx w15:paraId="2CC693F3" w15:done="0"/>
  <w15:commentEx w15:paraId="37CA38D3" w15:done="0"/>
  <w15:commentEx w15:paraId="35558EF9" w15:done="0"/>
  <w15:commentEx w15:paraId="1B738468" w15:done="0"/>
  <w15:commentEx w15:paraId="2F2F6CD8" w15:done="0"/>
  <w15:commentEx w15:paraId="046A7F76" w15:done="0"/>
  <w15:commentEx w15:paraId="7E16474D" w15:done="0"/>
  <w15:commentEx w15:paraId="7C5C383A" w15:done="0"/>
  <w15:commentEx w15:paraId="59C784C7" w15:done="0"/>
  <w15:commentEx w15:paraId="36CA9EC9" w15:done="0"/>
  <w15:commentEx w15:paraId="0ECBF4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F150F" w14:textId="77777777" w:rsidR="00097C75" w:rsidRDefault="00097C75" w:rsidP="003D3AD7">
      <w:r>
        <w:separator/>
      </w:r>
    </w:p>
  </w:endnote>
  <w:endnote w:type="continuationSeparator" w:id="0">
    <w:p w14:paraId="10387AC4" w14:textId="77777777" w:rsidR="00097C75" w:rsidRDefault="00097C75"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BAD69" w14:textId="77777777" w:rsidR="00097C75" w:rsidRDefault="00097C75" w:rsidP="003D3AD7">
      <w:r>
        <w:separator/>
      </w:r>
    </w:p>
  </w:footnote>
  <w:footnote w:type="continuationSeparator" w:id="0">
    <w:p w14:paraId="6CCBF403" w14:textId="77777777" w:rsidR="00097C75" w:rsidRDefault="00097C75"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9"/>
  </w:num>
  <w:num w:numId="6">
    <w:abstractNumId w:val="14"/>
  </w:num>
  <w:num w:numId="7">
    <w:abstractNumId w:val="20"/>
  </w:num>
  <w:num w:numId="8">
    <w:abstractNumId w:val="9"/>
  </w:num>
  <w:num w:numId="9">
    <w:abstractNumId w:val="21"/>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 w:numId="22">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39A"/>
    <w:rsid w:val="00073C21"/>
    <w:rsid w:val="0007474E"/>
    <w:rsid w:val="00086D84"/>
    <w:rsid w:val="00097C75"/>
    <w:rsid w:val="000A0A49"/>
    <w:rsid w:val="000B581B"/>
    <w:rsid w:val="000C09CE"/>
    <w:rsid w:val="000C7DDB"/>
    <w:rsid w:val="000D2BCF"/>
    <w:rsid w:val="001016CC"/>
    <w:rsid w:val="00107826"/>
    <w:rsid w:val="00125242"/>
    <w:rsid w:val="0012542A"/>
    <w:rsid w:val="001429E5"/>
    <w:rsid w:val="00147DA7"/>
    <w:rsid w:val="00154598"/>
    <w:rsid w:val="00155C4F"/>
    <w:rsid w:val="00173FF7"/>
    <w:rsid w:val="0018019D"/>
    <w:rsid w:val="00184FE2"/>
    <w:rsid w:val="001A074E"/>
    <w:rsid w:val="001A08F9"/>
    <w:rsid w:val="001A60BF"/>
    <w:rsid w:val="001A7EF9"/>
    <w:rsid w:val="001B26E4"/>
    <w:rsid w:val="001C242C"/>
    <w:rsid w:val="001D3EA2"/>
    <w:rsid w:val="001D6C80"/>
    <w:rsid w:val="001D7609"/>
    <w:rsid w:val="001F1897"/>
    <w:rsid w:val="001F205D"/>
    <w:rsid w:val="001F235D"/>
    <w:rsid w:val="001F32AF"/>
    <w:rsid w:val="00217620"/>
    <w:rsid w:val="00217730"/>
    <w:rsid w:val="0022589F"/>
    <w:rsid w:val="00225A33"/>
    <w:rsid w:val="00230174"/>
    <w:rsid w:val="002323DC"/>
    <w:rsid w:val="0023300E"/>
    <w:rsid w:val="0024768D"/>
    <w:rsid w:val="002612FF"/>
    <w:rsid w:val="0026327D"/>
    <w:rsid w:val="00277AA2"/>
    <w:rsid w:val="00284403"/>
    <w:rsid w:val="00284D14"/>
    <w:rsid w:val="002A67AE"/>
    <w:rsid w:val="002B0E05"/>
    <w:rsid w:val="002B49BC"/>
    <w:rsid w:val="002B54DC"/>
    <w:rsid w:val="002B5B4E"/>
    <w:rsid w:val="002C343E"/>
    <w:rsid w:val="002C3C92"/>
    <w:rsid w:val="002C57D1"/>
    <w:rsid w:val="002D2B4F"/>
    <w:rsid w:val="002D6009"/>
    <w:rsid w:val="002E00D1"/>
    <w:rsid w:val="002E13B2"/>
    <w:rsid w:val="002E6AAD"/>
    <w:rsid w:val="002F205A"/>
    <w:rsid w:val="002F4038"/>
    <w:rsid w:val="002F466C"/>
    <w:rsid w:val="003004C7"/>
    <w:rsid w:val="003074C7"/>
    <w:rsid w:val="00332E35"/>
    <w:rsid w:val="00347504"/>
    <w:rsid w:val="003558F8"/>
    <w:rsid w:val="003659DF"/>
    <w:rsid w:val="0037138B"/>
    <w:rsid w:val="00371C28"/>
    <w:rsid w:val="00371D0B"/>
    <w:rsid w:val="00380B06"/>
    <w:rsid w:val="0039085A"/>
    <w:rsid w:val="003922F5"/>
    <w:rsid w:val="003A0A2F"/>
    <w:rsid w:val="003B2DE4"/>
    <w:rsid w:val="003C6AC4"/>
    <w:rsid w:val="003D3AD7"/>
    <w:rsid w:val="003D4239"/>
    <w:rsid w:val="003E2F4A"/>
    <w:rsid w:val="003F006C"/>
    <w:rsid w:val="003F1E8E"/>
    <w:rsid w:val="00404476"/>
    <w:rsid w:val="00406834"/>
    <w:rsid w:val="00417CE3"/>
    <w:rsid w:val="00431809"/>
    <w:rsid w:val="004324D8"/>
    <w:rsid w:val="00443E4E"/>
    <w:rsid w:val="004603C8"/>
    <w:rsid w:val="004669E4"/>
    <w:rsid w:val="00471A5B"/>
    <w:rsid w:val="00473EEF"/>
    <w:rsid w:val="00474DC2"/>
    <w:rsid w:val="0047683B"/>
    <w:rsid w:val="00496453"/>
    <w:rsid w:val="00496A9F"/>
    <w:rsid w:val="004A5758"/>
    <w:rsid w:val="004A5D3D"/>
    <w:rsid w:val="004B0220"/>
    <w:rsid w:val="004D2C24"/>
    <w:rsid w:val="004D4507"/>
    <w:rsid w:val="004D777E"/>
    <w:rsid w:val="004E1255"/>
    <w:rsid w:val="004F5860"/>
    <w:rsid w:val="004F6994"/>
    <w:rsid w:val="00503F38"/>
    <w:rsid w:val="0050407A"/>
    <w:rsid w:val="005131AC"/>
    <w:rsid w:val="00515100"/>
    <w:rsid w:val="00526813"/>
    <w:rsid w:val="00542689"/>
    <w:rsid w:val="00543F2E"/>
    <w:rsid w:val="00550E56"/>
    <w:rsid w:val="00561EAF"/>
    <w:rsid w:val="00576759"/>
    <w:rsid w:val="00583470"/>
    <w:rsid w:val="00587208"/>
    <w:rsid w:val="005A1433"/>
    <w:rsid w:val="005B728E"/>
    <w:rsid w:val="005C76A2"/>
    <w:rsid w:val="005D1515"/>
    <w:rsid w:val="005E140F"/>
    <w:rsid w:val="005E5750"/>
    <w:rsid w:val="005F5C52"/>
    <w:rsid w:val="00600217"/>
    <w:rsid w:val="00603FE0"/>
    <w:rsid w:val="006044CE"/>
    <w:rsid w:val="006104FA"/>
    <w:rsid w:val="006135C8"/>
    <w:rsid w:val="0062011B"/>
    <w:rsid w:val="00621022"/>
    <w:rsid w:val="006226CB"/>
    <w:rsid w:val="00623285"/>
    <w:rsid w:val="00644A68"/>
    <w:rsid w:val="006457DD"/>
    <w:rsid w:val="0064799E"/>
    <w:rsid w:val="0067266A"/>
    <w:rsid w:val="0067495F"/>
    <w:rsid w:val="006842F5"/>
    <w:rsid w:val="00687AD2"/>
    <w:rsid w:val="00694754"/>
    <w:rsid w:val="006C15D3"/>
    <w:rsid w:val="006C4B25"/>
    <w:rsid w:val="006D0BCD"/>
    <w:rsid w:val="006D27C2"/>
    <w:rsid w:val="006E0AD9"/>
    <w:rsid w:val="006E2408"/>
    <w:rsid w:val="006F1BBC"/>
    <w:rsid w:val="006F375E"/>
    <w:rsid w:val="007063E1"/>
    <w:rsid w:val="007126E1"/>
    <w:rsid w:val="0071767D"/>
    <w:rsid w:val="0072405E"/>
    <w:rsid w:val="0072594D"/>
    <w:rsid w:val="00726442"/>
    <w:rsid w:val="00734E0F"/>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96FD5"/>
    <w:rsid w:val="008A1480"/>
    <w:rsid w:val="008A4573"/>
    <w:rsid w:val="008C0239"/>
    <w:rsid w:val="008C04F5"/>
    <w:rsid w:val="008C6E60"/>
    <w:rsid w:val="008D4F68"/>
    <w:rsid w:val="008D5B61"/>
    <w:rsid w:val="008D6E49"/>
    <w:rsid w:val="008E1930"/>
    <w:rsid w:val="008E520B"/>
    <w:rsid w:val="008E671F"/>
    <w:rsid w:val="008F2219"/>
    <w:rsid w:val="008F664E"/>
    <w:rsid w:val="00903BB1"/>
    <w:rsid w:val="0091705F"/>
    <w:rsid w:val="00931ADB"/>
    <w:rsid w:val="0093799B"/>
    <w:rsid w:val="00946082"/>
    <w:rsid w:val="00957B15"/>
    <w:rsid w:val="009627BF"/>
    <w:rsid w:val="00974F54"/>
    <w:rsid w:val="00976688"/>
    <w:rsid w:val="009772A3"/>
    <w:rsid w:val="00992432"/>
    <w:rsid w:val="009A2750"/>
    <w:rsid w:val="009B3CE2"/>
    <w:rsid w:val="009B3EB8"/>
    <w:rsid w:val="009B61A0"/>
    <w:rsid w:val="009B654D"/>
    <w:rsid w:val="009C1E0E"/>
    <w:rsid w:val="009C27DB"/>
    <w:rsid w:val="009D09CC"/>
    <w:rsid w:val="009D1E36"/>
    <w:rsid w:val="009D261E"/>
    <w:rsid w:val="009D28D8"/>
    <w:rsid w:val="009E1125"/>
    <w:rsid w:val="009E4194"/>
    <w:rsid w:val="009F0EE5"/>
    <w:rsid w:val="009F1E1F"/>
    <w:rsid w:val="009F26ED"/>
    <w:rsid w:val="00A029E9"/>
    <w:rsid w:val="00A06998"/>
    <w:rsid w:val="00A103E2"/>
    <w:rsid w:val="00A24105"/>
    <w:rsid w:val="00A346B3"/>
    <w:rsid w:val="00A34D53"/>
    <w:rsid w:val="00A35541"/>
    <w:rsid w:val="00A545B8"/>
    <w:rsid w:val="00A55B23"/>
    <w:rsid w:val="00A66AAA"/>
    <w:rsid w:val="00A71F73"/>
    <w:rsid w:val="00A77AEC"/>
    <w:rsid w:val="00A8005F"/>
    <w:rsid w:val="00A84F7B"/>
    <w:rsid w:val="00A85DEA"/>
    <w:rsid w:val="00AA0043"/>
    <w:rsid w:val="00AA2818"/>
    <w:rsid w:val="00AA54C0"/>
    <w:rsid w:val="00AB4103"/>
    <w:rsid w:val="00AB4DA1"/>
    <w:rsid w:val="00AC19EF"/>
    <w:rsid w:val="00AE1B6B"/>
    <w:rsid w:val="00AE404D"/>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E5866"/>
    <w:rsid w:val="00BF2148"/>
    <w:rsid w:val="00C07B7D"/>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C7BF9"/>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E3E45"/>
    <w:rsid w:val="00DE7A50"/>
    <w:rsid w:val="00DF399E"/>
    <w:rsid w:val="00DF66AB"/>
    <w:rsid w:val="00DF6899"/>
    <w:rsid w:val="00DF792F"/>
    <w:rsid w:val="00E02B18"/>
    <w:rsid w:val="00E11FEF"/>
    <w:rsid w:val="00E1495A"/>
    <w:rsid w:val="00E21103"/>
    <w:rsid w:val="00E56935"/>
    <w:rsid w:val="00E67C27"/>
    <w:rsid w:val="00E71E45"/>
    <w:rsid w:val="00E73E76"/>
    <w:rsid w:val="00E91397"/>
    <w:rsid w:val="00EA19D9"/>
    <w:rsid w:val="00EA40C5"/>
    <w:rsid w:val="00EB5439"/>
    <w:rsid w:val="00EB7990"/>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5259D"/>
    <w:rsid w:val="00F611F8"/>
    <w:rsid w:val="00F67810"/>
    <w:rsid w:val="00F70F35"/>
    <w:rsid w:val="00F97845"/>
    <w:rsid w:val="00FA2DA0"/>
    <w:rsid w:val="00FA5EFB"/>
    <w:rsid w:val="00FB0B2D"/>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character" w:styleId="aa">
    <w:name w:val="annotation reference"/>
    <w:basedOn w:val="a0"/>
    <w:uiPriority w:val="99"/>
    <w:semiHidden/>
    <w:unhideWhenUsed/>
    <w:rsid w:val="00896FD5"/>
    <w:rPr>
      <w:sz w:val="21"/>
      <w:szCs w:val="21"/>
    </w:rPr>
  </w:style>
  <w:style w:type="paragraph" w:styleId="ab">
    <w:name w:val="annotation text"/>
    <w:basedOn w:val="a"/>
    <w:link w:val="Char2"/>
    <w:uiPriority w:val="99"/>
    <w:semiHidden/>
    <w:unhideWhenUsed/>
    <w:rsid w:val="00896FD5"/>
    <w:pPr>
      <w:jc w:val="left"/>
    </w:pPr>
  </w:style>
  <w:style w:type="character" w:customStyle="1" w:styleId="Char2">
    <w:name w:val="批注文字 Char"/>
    <w:basedOn w:val="a0"/>
    <w:link w:val="ab"/>
    <w:uiPriority w:val="99"/>
    <w:semiHidden/>
    <w:rsid w:val="00896FD5"/>
  </w:style>
  <w:style w:type="paragraph" w:styleId="ac">
    <w:name w:val="annotation subject"/>
    <w:basedOn w:val="ab"/>
    <w:next w:val="ab"/>
    <w:link w:val="Char3"/>
    <w:uiPriority w:val="99"/>
    <w:semiHidden/>
    <w:unhideWhenUsed/>
    <w:rsid w:val="00896FD5"/>
    <w:rPr>
      <w:b/>
      <w:bCs/>
    </w:rPr>
  </w:style>
  <w:style w:type="character" w:customStyle="1" w:styleId="Char3">
    <w:name w:val="批注主题 Char"/>
    <w:basedOn w:val="Char2"/>
    <w:link w:val="ac"/>
    <w:uiPriority w:val="99"/>
    <w:semiHidden/>
    <w:rsid w:val="00896FD5"/>
    <w:rPr>
      <w:b/>
      <w:bCs/>
    </w:rPr>
  </w:style>
  <w:style w:type="paragraph" w:styleId="ad">
    <w:name w:val="Balloon Text"/>
    <w:basedOn w:val="a"/>
    <w:link w:val="Char4"/>
    <w:uiPriority w:val="99"/>
    <w:semiHidden/>
    <w:unhideWhenUsed/>
    <w:rsid w:val="00896FD5"/>
    <w:rPr>
      <w:sz w:val="18"/>
      <w:szCs w:val="18"/>
    </w:rPr>
  </w:style>
  <w:style w:type="character" w:customStyle="1" w:styleId="Char4">
    <w:name w:val="批注框文本 Char"/>
    <w:basedOn w:val="a0"/>
    <w:link w:val="ad"/>
    <w:uiPriority w:val="99"/>
    <w:semiHidden/>
    <w:rsid w:val="00896F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__2.vsdx"/><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image" Target="media/image11.png"/><Relationship Id="rId28" Type="http://schemas.openxmlformats.org/officeDocument/2006/relationships/hyperlink" Target="http://blog.csdn.net/camu7s/article/details/49611823" TargetMode="External"/><Relationship Id="rId10" Type="http://schemas.openxmlformats.org/officeDocument/2006/relationships/image" Target="media/image1.emf"/><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hyperlink" Target="http://www.semanticmetadata.net/lire/"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136D9-DC1F-4591-AC94-BBAE6A2F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liuchao</cp:lastModifiedBy>
  <cp:revision>12</cp:revision>
  <cp:lastPrinted>2016-03-23T15:31:00Z</cp:lastPrinted>
  <dcterms:created xsi:type="dcterms:W3CDTF">2017-05-01T02:54:00Z</dcterms:created>
  <dcterms:modified xsi:type="dcterms:W3CDTF">2017-05-01T04:35:00Z</dcterms:modified>
</cp:coreProperties>
</file>