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399E" w:rsidRPr="00B6176A" w:rsidRDefault="00DF399E" w:rsidP="003D3AD7">
      <w:pPr>
        <w:pStyle w:val="1"/>
        <w:rPr>
          <w:rFonts w:ascii="Times New Roman" w:hAnsi="Times New Roman" w:cs="Times New Roman"/>
        </w:rPr>
      </w:pPr>
    </w:p>
    <w:p w:rsidR="00DF399E" w:rsidRPr="00B6176A" w:rsidRDefault="00DF399E" w:rsidP="00DF399E">
      <w:pPr>
        <w:jc w:val="center"/>
        <w:rPr>
          <w:rFonts w:ascii="Times New Roman" w:hAnsi="Times New Roman" w:cs="Times New Roman"/>
          <w:b/>
          <w:color w:val="444444"/>
          <w:sz w:val="44"/>
          <w:szCs w:val="44"/>
          <w:shd w:val="clear" w:color="auto" w:fill="FFFFFF"/>
        </w:rPr>
      </w:pPr>
    </w:p>
    <w:p w:rsidR="00DF399E" w:rsidRPr="00B6176A" w:rsidRDefault="00DF399E" w:rsidP="00DF399E">
      <w:pPr>
        <w:jc w:val="center"/>
        <w:rPr>
          <w:rFonts w:ascii="Times New Roman" w:hAnsi="Times New Roman" w:cs="Times New Roman"/>
          <w:b/>
          <w:color w:val="444444"/>
          <w:sz w:val="44"/>
          <w:szCs w:val="44"/>
          <w:shd w:val="clear" w:color="auto" w:fill="FFFFFF"/>
        </w:rPr>
      </w:pPr>
    </w:p>
    <w:p w:rsidR="00DF399E" w:rsidRPr="00B6176A" w:rsidRDefault="00DF399E" w:rsidP="00DF399E">
      <w:pPr>
        <w:jc w:val="center"/>
        <w:rPr>
          <w:rFonts w:ascii="Times New Roman" w:hAnsi="Times New Roman" w:cs="Times New Roman"/>
          <w:b/>
          <w:color w:val="444444"/>
          <w:sz w:val="44"/>
          <w:szCs w:val="44"/>
          <w:shd w:val="clear" w:color="auto" w:fill="FFFFFF"/>
        </w:rPr>
      </w:pPr>
    </w:p>
    <w:p w:rsidR="00DF399E" w:rsidRPr="00B6176A" w:rsidRDefault="00DF399E" w:rsidP="00DF399E">
      <w:pPr>
        <w:jc w:val="center"/>
        <w:rPr>
          <w:rFonts w:ascii="Times New Roman" w:hAnsi="Times New Roman" w:cs="Times New Roman"/>
          <w:b/>
          <w:color w:val="000000" w:themeColor="text1"/>
          <w:sz w:val="44"/>
          <w:szCs w:val="44"/>
          <w:shd w:val="clear" w:color="auto" w:fill="FFFFFF"/>
        </w:rPr>
      </w:pPr>
      <w:r w:rsidRPr="00B6176A">
        <w:rPr>
          <w:rFonts w:ascii="Times New Roman" w:hAnsi="Times New Roman" w:cs="Times New Roman"/>
          <w:b/>
          <w:color w:val="000000" w:themeColor="text1"/>
          <w:sz w:val="44"/>
          <w:szCs w:val="44"/>
          <w:shd w:val="clear" w:color="auto" w:fill="FFFFFF"/>
        </w:rPr>
        <w:t>基于</w:t>
      </w:r>
      <w:r w:rsidR="00C83830" w:rsidRPr="00B6176A">
        <w:rPr>
          <w:rFonts w:ascii="Times New Roman" w:hAnsi="Times New Roman" w:cs="Times New Roman"/>
          <w:b/>
          <w:color w:val="000000" w:themeColor="text1"/>
          <w:sz w:val="44"/>
          <w:szCs w:val="44"/>
          <w:shd w:val="clear" w:color="auto" w:fill="FFFFFF"/>
        </w:rPr>
        <w:t>Lire</w:t>
      </w:r>
      <w:r w:rsidRPr="00B6176A">
        <w:rPr>
          <w:rFonts w:ascii="Times New Roman" w:hAnsi="Times New Roman" w:cs="Times New Roman"/>
          <w:b/>
          <w:color w:val="000000" w:themeColor="text1"/>
          <w:sz w:val="44"/>
          <w:szCs w:val="44"/>
          <w:shd w:val="clear" w:color="auto" w:fill="FFFFFF"/>
        </w:rPr>
        <w:t>的分析与</w:t>
      </w:r>
      <w:r w:rsidR="00C83830" w:rsidRPr="00B6176A">
        <w:rPr>
          <w:rFonts w:ascii="Times New Roman" w:hAnsi="Times New Roman" w:cs="Times New Roman"/>
          <w:b/>
          <w:color w:val="000000" w:themeColor="text1"/>
          <w:sz w:val="44"/>
          <w:szCs w:val="44"/>
          <w:shd w:val="clear" w:color="auto" w:fill="FFFFFF"/>
        </w:rPr>
        <w:t>改进</w:t>
      </w:r>
    </w:p>
    <w:p w:rsidR="00DF399E" w:rsidRPr="00B6176A" w:rsidRDefault="00AE5B9B" w:rsidP="00DF399E">
      <w:pPr>
        <w:jc w:val="center"/>
        <w:rPr>
          <w:rFonts w:ascii="Times New Roman" w:hAnsi="Times New Roman" w:cs="Times New Roman"/>
          <w:b/>
          <w:color w:val="000000" w:themeColor="text1"/>
          <w:sz w:val="44"/>
          <w:szCs w:val="44"/>
          <w:shd w:val="clear" w:color="auto" w:fill="FFFFFF"/>
        </w:rPr>
      </w:pPr>
      <w:r w:rsidRPr="00B6176A">
        <w:rPr>
          <w:rFonts w:ascii="Times New Roman" w:hAnsi="Times New Roman" w:cs="Times New Roman"/>
          <w:b/>
          <w:color w:val="000000" w:themeColor="text1"/>
          <w:sz w:val="44"/>
          <w:szCs w:val="44"/>
          <w:shd w:val="clear" w:color="auto" w:fill="FFFFFF"/>
        </w:rPr>
        <w:t>需求规格说明书</w:t>
      </w:r>
    </w:p>
    <w:p w:rsidR="00DF399E" w:rsidRPr="00B6176A" w:rsidRDefault="00A24105" w:rsidP="00DF399E">
      <w:pPr>
        <w:jc w:val="center"/>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szCs w:val="21"/>
          <w:shd w:val="clear" w:color="auto" w:fill="FFFFFF"/>
        </w:rPr>
        <w:t>Version 1.1</w:t>
      </w:r>
      <w:bookmarkStart w:id="0" w:name="_GoBack"/>
      <w:bookmarkEnd w:id="0"/>
    </w:p>
    <w:p w:rsidR="00DF399E" w:rsidRPr="00B6176A" w:rsidRDefault="00DF399E" w:rsidP="00DF399E">
      <w:pPr>
        <w:jc w:val="center"/>
        <w:rPr>
          <w:rFonts w:ascii="Times New Roman" w:hAnsi="Times New Roman" w:cs="Times New Roman"/>
          <w:color w:val="000000" w:themeColor="text1"/>
          <w:szCs w:val="21"/>
          <w:shd w:val="clear" w:color="auto" w:fill="FFFFFF"/>
        </w:rPr>
      </w:pPr>
    </w:p>
    <w:p w:rsidR="00DF399E" w:rsidRPr="00B6176A" w:rsidRDefault="00DF399E" w:rsidP="00DF399E">
      <w:pPr>
        <w:jc w:val="center"/>
        <w:rPr>
          <w:rFonts w:ascii="Times New Roman" w:hAnsi="Times New Roman" w:cs="Times New Roman"/>
          <w:color w:val="000000" w:themeColor="text1"/>
          <w:szCs w:val="21"/>
          <w:shd w:val="clear" w:color="auto" w:fill="FFFFFF"/>
        </w:rPr>
      </w:pPr>
    </w:p>
    <w:p w:rsidR="00DF399E" w:rsidRPr="00B6176A" w:rsidRDefault="00DF399E" w:rsidP="00DF399E">
      <w:pPr>
        <w:jc w:val="center"/>
        <w:rPr>
          <w:rFonts w:ascii="Times New Roman" w:hAnsi="Times New Roman" w:cs="Times New Roman"/>
          <w:color w:val="000000" w:themeColor="text1"/>
          <w:szCs w:val="21"/>
          <w:shd w:val="clear" w:color="auto" w:fill="FFFFFF"/>
        </w:rPr>
      </w:pPr>
    </w:p>
    <w:p w:rsidR="00DF399E" w:rsidRPr="00B6176A" w:rsidRDefault="00DF399E" w:rsidP="00DF399E">
      <w:pPr>
        <w:jc w:val="center"/>
        <w:rPr>
          <w:rFonts w:ascii="Times New Roman" w:hAnsi="Times New Roman" w:cs="Times New Roman"/>
          <w:color w:val="000000" w:themeColor="text1"/>
          <w:szCs w:val="21"/>
          <w:shd w:val="clear" w:color="auto" w:fill="FFFFFF"/>
        </w:rPr>
      </w:pPr>
    </w:p>
    <w:p w:rsidR="00DF399E" w:rsidRPr="00B6176A" w:rsidRDefault="00DF399E" w:rsidP="00DF399E">
      <w:pPr>
        <w:jc w:val="center"/>
        <w:rPr>
          <w:rFonts w:ascii="Times New Roman" w:hAnsi="Times New Roman" w:cs="Times New Roman"/>
          <w:color w:val="000000" w:themeColor="text1"/>
          <w:szCs w:val="21"/>
          <w:shd w:val="clear" w:color="auto" w:fill="FFFFFF"/>
        </w:rPr>
      </w:pPr>
    </w:p>
    <w:p w:rsidR="00DF399E" w:rsidRPr="00B6176A" w:rsidRDefault="00DF399E" w:rsidP="00DF399E">
      <w:pPr>
        <w:jc w:val="center"/>
        <w:rPr>
          <w:rFonts w:ascii="Times New Roman" w:hAnsi="Times New Roman" w:cs="Times New Roman"/>
          <w:color w:val="000000" w:themeColor="text1"/>
          <w:sz w:val="28"/>
          <w:szCs w:val="28"/>
        </w:rPr>
      </w:pPr>
    </w:p>
    <w:p w:rsidR="00DF399E" w:rsidRPr="00B6176A" w:rsidRDefault="00DF399E"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小组成员：</w:t>
      </w:r>
    </w:p>
    <w:p w:rsidR="00DF399E" w:rsidRPr="00B6176A" w:rsidRDefault="00C83830"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刘少凡</w:t>
      </w:r>
    </w:p>
    <w:p w:rsidR="00DF399E" w:rsidRPr="00B6176A" w:rsidRDefault="00C83830"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宋昱材</w:t>
      </w:r>
    </w:p>
    <w:p w:rsidR="00DF399E" w:rsidRPr="00B6176A" w:rsidRDefault="00C83830"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吴沂楠</w:t>
      </w:r>
    </w:p>
    <w:p w:rsidR="00AE5B9B" w:rsidRPr="00B6176A" w:rsidRDefault="00C83830" w:rsidP="00C83830">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黄飞</w:t>
      </w:r>
    </w:p>
    <w:p w:rsidR="00DF399E" w:rsidRPr="00B6176A" w:rsidRDefault="00DF399E" w:rsidP="00C83830">
      <w:pPr>
        <w:rPr>
          <w:rFonts w:ascii="Times New Roman" w:hAnsi="Times New Roman" w:cs="Times New Roman"/>
        </w:rPr>
      </w:pPr>
      <w:r w:rsidRPr="00B6176A">
        <w:rPr>
          <w:rFonts w:ascii="Times New Roman" w:hAnsi="Times New Roman" w:cs="Times New Roman"/>
          <w:color w:val="000000" w:themeColor="text1"/>
        </w:rPr>
        <w:br w:type="page"/>
      </w:r>
    </w:p>
    <w:p w:rsidR="00DF399E" w:rsidRPr="00B6176A" w:rsidRDefault="00DF399E" w:rsidP="00DF399E">
      <w:pPr>
        <w:jc w:val="center"/>
        <w:rPr>
          <w:rFonts w:ascii="Times New Roman" w:hAnsi="Times New Roman" w:cs="Times New Roman"/>
          <w:b/>
          <w:sz w:val="28"/>
          <w:szCs w:val="28"/>
        </w:rPr>
      </w:pPr>
      <w:r w:rsidRPr="00B6176A">
        <w:rPr>
          <w:rFonts w:ascii="Times New Roman" w:hAnsi="Times New Roman" w:cs="Times New Roman"/>
          <w:b/>
          <w:sz w:val="28"/>
          <w:szCs w:val="28"/>
        </w:rPr>
        <w:lastRenderedPageBreak/>
        <w:t>版本变更记录</w:t>
      </w:r>
    </w:p>
    <w:tbl>
      <w:tblPr>
        <w:tblStyle w:val="a5"/>
        <w:tblW w:w="0" w:type="auto"/>
        <w:tblLook w:val="04A0" w:firstRow="1" w:lastRow="0" w:firstColumn="1" w:lastColumn="0" w:noHBand="0" w:noVBand="1"/>
      </w:tblPr>
      <w:tblGrid>
        <w:gridCol w:w="1659"/>
        <w:gridCol w:w="1659"/>
        <w:gridCol w:w="1659"/>
        <w:gridCol w:w="1659"/>
        <w:gridCol w:w="1660"/>
      </w:tblGrid>
      <w:tr w:rsidR="00DF399E" w:rsidRPr="00B6176A" w:rsidTr="00332E35">
        <w:tc>
          <w:tcPr>
            <w:tcW w:w="1659" w:type="dxa"/>
          </w:tcPr>
          <w:p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版本</w:t>
            </w:r>
          </w:p>
        </w:tc>
        <w:tc>
          <w:tcPr>
            <w:tcW w:w="1659" w:type="dxa"/>
          </w:tcPr>
          <w:p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变更时间</w:t>
            </w:r>
          </w:p>
        </w:tc>
        <w:tc>
          <w:tcPr>
            <w:tcW w:w="1659" w:type="dxa"/>
          </w:tcPr>
          <w:p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修改人</w:t>
            </w:r>
          </w:p>
        </w:tc>
        <w:tc>
          <w:tcPr>
            <w:tcW w:w="1659" w:type="dxa"/>
          </w:tcPr>
          <w:p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审核人</w:t>
            </w:r>
          </w:p>
        </w:tc>
        <w:tc>
          <w:tcPr>
            <w:tcW w:w="1660" w:type="dxa"/>
          </w:tcPr>
          <w:p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备注</w:t>
            </w:r>
          </w:p>
        </w:tc>
      </w:tr>
      <w:tr w:rsidR="00DF399E" w:rsidRPr="00B6176A" w:rsidTr="00332E35">
        <w:tc>
          <w:tcPr>
            <w:tcW w:w="1659" w:type="dxa"/>
          </w:tcPr>
          <w:p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1.0</w:t>
            </w:r>
          </w:p>
        </w:tc>
        <w:tc>
          <w:tcPr>
            <w:tcW w:w="1659" w:type="dxa"/>
          </w:tcPr>
          <w:p w:rsidR="00DF399E" w:rsidRPr="00B6176A" w:rsidRDefault="00DF399E" w:rsidP="00B315D3">
            <w:pPr>
              <w:rPr>
                <w:rFonts w:ascii="Times New Roman" w:hAnsi="Times New Roman" w:cs="Times New Roman"/>
                <w:szCs w:val="21"/>
              </w:rPr>
            </w:pPr>
            <w:r w:rsidRPr="00B6176A">
              <w:rPr>
                <w:rFonts w:ascii="Times New Roman" w:hAnsi="Times New Roman" w:cs="Times New Roman"/>
                <w:szCs w:val="21"/>
              </w:rPr>
              <w:t>201</w:t>
            </w:r>
            <w:r w:rsidR="00B315D3" w:rsidRPr="00B6176A">
              <w:rPr>
                <w:rFonts w:ascii="Times New Roman" w:hAnsi="Times New Roman" w:cs="Times New Roman"/>
                <w:szCs w:val="21"/>
              </w:rPr>
              <w:t>7</w:t>
            </w:r>
            <w:r w:rsidRPr="00B6176A">
              <w:rPr>
                <w:rFonts w:ascii="Times New Roman" w:hAnsi="Times New Roman" w:cs="Times New Roman"/>
                <w:szCs w:val="21"/>
              </w:rPr>
              <w:t>03</w:t>
            </w:r>
            <w:r w:rsidR="00B315D3" w:rsidRPr="00B6176A">
              <w:rPr>
                <w:rFonts w:ascii="Times New Roman" w:hAnsi="Times New Roman" w:cs="Times New Roman"/>
                <w:szCs w:val="21"/>
              </w:rPr>
              <w:t>23</w:t>
            </w:r>
          </w:p>
        </w:tc>
        <w:tc>
          <w:tcPr>
            <w:tcW w:w="1659" w:type="dxa"/>
          </w:tcPr>
          <w:p w:rsidR="00C3329E" w:rsidRDefault="00B315D3" w:rsidP="00332E35">
            <w:pPr>
              <w:rPr>
                <w:rFonts w:ascii="Times New Roman" w:hAnsi="Times New Roman" w:cs="Times New Roman"/>
                <w:szCs w:val="21"/>
              </w:rPr>
            </w:pPr>
            <w:r w:rsidRPr="00B6176A">
              <w:rPr>
                <w:rFonts w:ascii="Times New Roman" w:hAnsi="Times New Roman" w:cs="Times New Roman"/>
                <w:szCs w:val="21"/>
              </w:rPr>
              <w:t>宋昱材</w:t>
            </w:r>
            <w:r w:rsidR="00C3329E">
              <w:rPr>
                <w:rFonts w:ascii="Times New Roman" w:hAnsi="Times New Roman" w:cs="Times New Roman" w:hint="eastAsia"/>
                <w:szCs w:val="21"/>
              </w:rPr>
              <w:t xml:space="preserve"> </w:t>
            </w:r>
            <w:r w:rsidR="00C3329E">
              <w:rPr>
                <w:rFonts w:ascii="Times New Roman" w:hAnsi="Times New Roman" w:cs="Times New Roman"/>
                <w:szCs w:val="21"/>
              </w:rPr>
              <w:t>刘少凡</w:t>
            </w:r>
          </w:p>
          <w:p w:rsidR="00C3329E" w:rsidRPr="00B6176A" w:rsidRDefault="00C3329E" w:rsidP="00332E35">
            <w:pPr>
              <w:rPr>
                <w:rFonts w:ascii="Times New Roman" w:hAnsi="Times New Roman" w:cs="Times New Roman"/>
                <w:szCs w:val="21"/>
              </w:rPr>
            </w:pPr>
            <w:r>
              <w:rPr>
                <w:rFonts w:ascii="Times New Roman" w:hAnsi="Times New Roman" w:cs="Times New Roman"/>
                <w:szCs w:val="21"/>
              </w:rPr>
              <w:t>吴沂楠</w:t>
            </w:r>
            <w:r>
              <w:rPr>
                <w:rFonts w:ascii="Times New Roman" w:hAnsi="Times New Roman" w:cs="Times New Roman" w:hint="eastAsia"/>
                <w:szCs w:val="21"/>
              </w:rPr>
              <w:t xml:space="preserve"> </w:t>
            </w:r>
            <w:r>
              <w:rPr>
                <w:rFonts w:ascii="Times New Roman" w:hAnsi="Times New Roman" w:cs="Times New Roman" w:hint="eastAsia"/>
                <w:szCs w:val="21"/>
              </w:rPr>
              <w:t>黄飞</w:t>
            </w:r>
          </w:p>
        </w:tc>
        <w:tc>
          <w:tcPr>
            <w:tcW w:w="1659" w:type="dxa"/>
          </w:tcPr>
          <w:p w:rsidR="00DF399E" w:rsidRDefault="004D2C24" w:rsidP="00332E35">
            <w:pPr>
              <w:rPr>
                <w:rFonts w:ascii="Times New Roman" w:hAnsi="Times New Roman" w:cs="Times New Roman"/>
                <w:szCs w:val="21"/>
              </w:rPr>
            </w:pPr>
            <w:r>
              <w:rPr>
                <w:rFonts w:ascii="Times New Roman" w:hAnsi="Times New Roman" w:cs="Times New Roman"/>
                <w:szCs w:val="21"/>
              </w:rPr>
              <w:t>刘少凡</w:t>
            </w:r>
            <w:r>
              <w:rPr>
                <w:rFonts w:ascii="Times New Roman" w:hAnsi="Times New Roman" w:cs="Times New Roman" w:hint="eastAsia"/>
                <w:szCs w:val="21"/>
              </w:rPr>
              <w:t xml:space="preserve"> </w:t>
            </w:r>
            <w:r>
              <w:rPr>
                <w:rFonts w:ascii="Times New Roman" w:hAnsi="Times New Roman" w:cs="Times New Roman" w:hint="eastAsia"/>
                <w:szCs w:val="21"/>
              </w:rPr>
              <w:t>宋昱材</w:t>
            </w:r>
          </w:p>
          <w:p w:rsidR="001F32AF" w:rsidRPr="004D2C24" w:rsidRDefault="001F32AF" w:rsidP="00332E35">
            <w:pPr>
              <w:rPr>
                <w:rFonts w:ascii="Times New Roman" w:hAnsi="Times New Roman" w:cs="Times New Roman"/>
                <w:szCs w:val="21"/>
              </w:rPr>
            </w:pPr>
            <w:r>
              <w:rPr>
                <w:rFonts w:ascii="Times New Roman" w:hAnsi="Times New Roman" w:cs="Times New Roman"/>
                <w:szCs w:val="21"/>
              </w:rPr>
              <w:t>吴沂楠</w:t>
            </w:r>
            <w:r>
              <w:rPr>
                <w:rFonts w:ascii="Times New Roman" w:hAnsi="Times New Roman" w:cs="Times New Roman" w:hint="eastAsia"/>
                <w:szCs w:val="21"/>
              </w:rPr>
              <w:t xml:space="preserve"> </w:t>
            </w:r>
            <w:r>
              <w:rPr>
                <w:rFonts w:ascii="Times New Roman" w:hAnsi="Times New Roman" w:cs="Times New Roman" w:hint="eastAsia"/>
                <w:szCs w:val="21"/>
              </w:rPr>
              <w:t>黄飞</w:t>
            </w:r>
          </w:p>
        </w:tc>
        <w:tc>
          <w:tcPr>
            <w:tcW w:w="1660" w:type="dxa"/>
          </w:tcPr>
          <w:p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初稿</w:t>
            </w:r>
          </w:p>
        </w:tc>
      </w:tr>
      <w:tr w:rsidR="00DF399E" w:rsidRPr="00B6176A" w:rsidTr="00332E35">
        <w:tc>
          <w:tcPr>
            <w:tcW w:w="1659" w:type="dxa"/>
          </w:tcPr>
          <w:p w:rsidR="00DF399E" w:rsidRPr="00B6176A" w:rsidRDefault="006C4B25" w:rsidP="00332E35">
            <w:pPr>
              <w:rPr>
                <w:rFonts w:ascii="Times New Roman" w:hAnsi="Times New Roman" w:cs="Times New Roman"/>
                <w:szCs w:val="21"/>
              </w:rPr>
            </w:pPr>
            <w:r>
              <w:rPr>
                <w:rFonts w:ascii="Times New Roman" w:hAnsi="Times New Roman" w:cs="Times New Roman" w:hint="eastAsia"/>
                <w:szCs w:val="21"/>
              </w:rPr>
              <w:t>1.1</w:t>
            </w:r>
          </w:p>
        </w:tc>
        <w:tc>
          <w:tcPr>
            <w:tcW w:w="1659" w:type="dxa"/>
          </w:tcPr>
          <w:p w:rsidR="00DF399E" w:rsidRPr="00B6176A" w:rsidRDefault="006C4B25" w:rsidP="00332E35">
            <w:pPr>
              <w:rPr>
                <w:rFonts w:ascii="Times New Roman" w:hAnsi="Times New Roman" w:cs="Times New Roman"/>
                <w:szCs w:val="21"/>
              </w:rPr>
            </w:pPr>
            <w:r>
              <w:rPr>
                <w:rFonts w:ascii="Times New Roman" w:hAnsi="Times New Roman" w:cs="Times New Roman" w:hint="eastAsia"/>
                <w:szCs w:val="21"/>
              </w:rPr>
              <w:t>20170327</w:t>
            </w:r>
          </w:p>
        </w:tc>
        <w:tc>
          <w:tcPr>
            <w:tcW w:w="1659" w:type="dxa"/>
          </w:tcPr>
          <w:p w:rsidR="00DF399E" w:rsidRPr="00B6176A" w:rsidRDefault="006C4B25" w:rsidP="00332E35">
            <w:pPr>
              <w:rPr>
                <w:rFonts w:ascii="Times New Roman" w:hAnsi="Times New Roman" w:cs="Times New Roman"/>
                <w:szCs w:val="21"/>
              </w:rPr>
            </w:pPr>
            <w:r>
              <w:rPr>
                <w:rFonts w:ascii="Times New Roman" w:hAnsi="Times New Roman" w:cs="Times New Roman"/>
                <w:szCs w:val="21"/>
              </w:rPr>
              <w:t>刘少凡</w:t>
            </w:r>
          </w:p>
        </w:tc>
        <w:tc>
          <w:tcPr>
            <w:tcW w:w="1659" w:type="dxa"/>
          </w:tcPr>
          <w:p w:rsidR="00DF399E" w:rsidRPr="00B6176A" w:rsidRDefault="00DF399E" w:rsidP="00332E35">
            <w:pPr>
              <w:rPr>
                <w:rFonts w:ascii="Times New Roman" w:hAnsi="Times New Roman" w:cs="Times New Roman"/>
                <w:b/>
                <w:szCs w:val="21"/>
              </w:rPr>
            </w:pPr>
          </w:p>
        </w:tc>
        <w:tc>
          <w:tcPr>
            <w:tcW w:w="1660" w:type="dxa"/>
          </w:tcPr>
          <w:p w:rsidR="00DF399E" w:rsidRPr="00B6176A" w:rsidRDefault="006C4B25" w:rsidP="00332E35">
            <w:pPr>
              <w:rPr>
                <w:rFonts w:ascii="Times New Roman" w:hAnsi="Times New Roman" w:cs="Times New Roman"/>
                <w:szCs w:val="21"/>
              </w:rPr>
            </w:pPr>
            <w:r>
              <w:rPr>
                <w:rFonts w:ascii="Times New Roman" w:hAnsi="Times New Roman" w:cs="Times New Roman"/>
                <w:szCs w:val="21"/>
              </w:rPr>
              <w:t>增添业务需求描述</w:t>
            </w:r>
            <w:r w:rsidR="00CA317F">
              <w:rPr>
                <w:rFonts w:ascii="Times New Roman" w:hAnsi="Times New Roman" w:cs="Times New Roman" w:hint="eastAsia"/>
                <w:szCs w:val="21"/>
              </w:rPr>
              <w:t>，</w:t>
            </w:r>
            <w:r w:rsidR="00CA317F">
              <w:rPr>
                <w:rFonts w:ascii="Times New Roman" w:hAnsi="Times New Roman" w:cs="Times New Roman"/>
                <w:szCs w:val="21"/>
              </w:rPr>
              <w:t>更新功能需求</w:t>
            </w:r>
          </w:p>
        </w:tc>
      </w:tr>
      <w:tr w:rsidR="00DF399E" w:rsidRPr="00B6176A" w:rsidTr="00332E35">
        <w:tc>
          <w:tcPr>
            <w:tcW w:w="1659" w:type="dxa"/>
          </w:tcPr>
          <w:p w:rsidR="00DF399E" w:rsidRPr="00B6176A" w:rsidRDefault="00DF399E" w:rsidP="00332E35">
            <w:pPr>
              <w:rPr>
                <w:rFonts w:ascii="Times New Roman" w:hAnsi="Times New Roman" w:cs="Times New Roman"/>
                <w:szCs w:val="21"/>
              </w:rPr>
            </w:pPr>
          </w:p>
        </w:tc>
        <w:tc>
          <w:tcPr>
            <w:tcW w:w="1659" w:type="dxa"/>
          </w:tcPr>
          <w:p w:rsidR="00DF399E" w:rsidRPr="00B6176A" w:rsidRDefault="00DF399E" w:rsidP="00332E35">
            <w:pPr>
              <w:rPr>
                <w:rFonts w:ascii="Times New Roman" w:hAnsi="Times New Roman" w:cs="Times New Roman"/>
                <w:szCs w:val="21"/>
              </w:rPr>
            </w:pPr>
          </w:p>
        </w:tc>
        <w:tc>
          <w:tcPr>
            <w:tcW w:w="1659" w:type="dxa"/>
          </w:tcPr>
          <w:p w:rsidR="00DF399E" w:rsidRPr="00B6176A" w:rsidRDefault="00DF399E" w:rsidP="00332E35">
            <w:pPr>
              <w:rPr>
                <w:rFonts w:ascii="Times New Roman" w:hAnsi="Times New Roman" w:cs="Times New Roman"/>
                <w:szCs w:val="21"/>
              </w:rPr>
            </w:pPr>
          </w:p>
        </w:tc>
        <w:tc>
          <w:tcPr>
            <w:tcW w:w="1659" w:type="dxa"/>
          </w:tcPr>
          <w:p w:rsidR="00DF399E" w:rsidRPr="00B6176A" w:rsidRDefault="00DF399E" w:rsidP="00332E35">
            <w:pPr>
              <w:rPr>
                <w:rFonts w:ascii="Times New Roman" w:hAnsi="Times New Roman" w:cs="Times New Roman"/>
                <w:b/>
                <w:szCs w:val="21"/>
              </w:rPr>
            </w:pPr>
          </w:p>
        </w:tc>
        <w:tc>
          <w:tcPr>
            <w:tcW w:w="1660" w:type="dxa"/>
          </w:tcPr>
          <w:p w:rsidR="00DF399E" w:rsidRPr="00B6176A" w:rsidRDefault="00DF399E" w:rsidP="00332E35">
            <w:pPr>
              <w:rPr>
                <w:rFonts w:ascii="Times New Roman" w:hAnsi="Times New Roman" w:cs="Times New Roman"/>
                <w:b/>
                <w:szCs w:val="21"/>
              </w:rPr>
            </w:pPr>
          </w:p>
        </w:tc>
      </w:tr>
      <w:tr w:rsidR="00DF399E" w:rsidRPr="00B6176A" w:rsidTr="00332E35">
        <w:tc>
          <w:tcPr>
            <w:tcW w:w="1659" w:type="dxa"/>
          </w:tcPr>
          <w:p w:rsidR="00DF399E" w:rsidRPr="00B6176A" w:rsidRDefault="00DF399E" w:rsidP="00332E35">
            <w:pPr>
              <w:rPr>
                <w:rFonts w:ascii="Times New Roman" w:hAnsi="Times New Roman" w:cs="Times New Roman"/>
                <w:szCs w:val="21"/>
              </w:rPr>
            </w:pPr>
          </w:p>
        </w:tc>
        <w:tc>
          <w:tcPr>
            <w:tcW w:w="1659" w:type="dxa"/>
          </w:tcPr>
          <w:p w:rsidR="00DF399E" w:rsidRPr="00B6176A" w:rsidRDefault="00DF399E" w:rsidP="00332E35">
            <w:pPr>
              <w:rPr>
                <w:rFonts w:ascii="Times New Roman" w:hAnsi="Times New Roman" w:cs="Times New Roman"/>
                <w:szCs w:val="21"/>
              </w:rPr>
            </w:pPr>
          </w:p>
        </w:tc>
        <w:tc>
          <w:tcPr>
            <w:tcW w:w="1659" w:type="dxa"/>
          </w:tcPr>
          <w:p w:rsidR="00DF399E" w:rsidRPr="00B6176A" w:rsidRDefault="00DF399E" w:rsidP="00332E35">
            <w:pPr>
              <w:rPr>
                <w:rFonts w:ascii="Times New Roman" w:hAnsi="Times New Roman" w:cs="Times New Roman"/>
                <w:szCs w:val="21"/>
              </w:rPr>
            </w:pPr>
          </w:p>
        </w:tc>
        <w:tc>
          <w:tcPr>
            <w:tcW w:w="1659" w:type="dxa"/>
          </w:tcPr>
          <w:p w:rsidR="00DF399E" w:rsidRPr="00B6176A" w:rsidRDefault="00DF399E" w:rsidP="00332E35">
            <w:pPr>
              <w:rPr>
                <w:rFonts w:ascii="Times New Roman" w:hAnsi="Times New Roman" w:cs="Times New Roman"/>
                <w:szCs w:val="21"/>
              </w:rPr>
            </w:pPr>
          </w:p>
        </w:tc>
        <w:tc>
          <w:tcPr>
            <w:tcW w:w="1660" w:type="dxa"/>
          </w:tcPr>
          <w:p w:rsidR="00DF399E" w:rsidRPr="00B6176A" w:rsidRDefault="00DF399E" w:rsidP="00332E35">
            <w:pPr>
              <w:rPr>
                <w:rFonts w:ascii="Times New Roman" w:hAnsi="Times New Roman" w:cs="Times New Roman"/>
                <w:szCs w:val="21"/>
              </w:rPr>
            </w:pPr>
          </w:p>
        </w:tc>
      </w:tr>
      <w:tr w:rsidR="00DF399E" w:rsidRPr="00B6176A" w:rsidTr="00332E35">
        <w:tc>
          <w:tcPr>
            <w:tcW w:w="1659" w:type="dxa"/>
          </w:tcPr>
          <w:p w:rsidR="00DF399E" w:rsidRPr="00B6176A" w:rsidRDefault="00DF399E" w:rsidP="00332E35">
            <w:pPr>
              <w:rPr>
                <w:rFonts w:ascii="Times New Roman" w:hAnsi="Times New Roman" w:cs="Times New Roman"/>
                <w:b/>
                <w:szCs w:val="21"/>
              </w:rPr>
            </w:pPr>
          </w:p>
        </w:tc>
        <w:tc>
          <w:tcPr>
            <w:tcW w:w="1659" w:type="dxa"/>
          </w:tcPr>
          <w:p w:rsidR="00DF399E" w:rsidRPr="00B6176A" w:rsidRDefault="00DF399E" w:rsidP="00332E35">
            <w:pPr>
              <w:rPr>
                <w:rFonts w:ascii="Times New Roman" w:hAnsi="Times New Roman" w:cs="Times New Roman"/>
                <w:b/>
                <w:szCs w:val="21"/>
              </w:rPr>
            </w:pPr>
          </w:p>
        </w:tc>
        <w:tc>
          <w:tcPr>
            <w:tcW w:w="1659" w:type="dxa"/>
          </w:tcPr>
          <w:p w:rsidR="00DF399E" w:rsidRPr="00B6176A" w:rsidRDefault="00DF399E" w:rsidP="00332E35">
            <w:pPr>
              <w:rPr>
                <w:rFonts w:ascii="Times New Roman" w:hAnsi="Times New Roman" w:cs="Times New Roman"/>
                <w:b/>
                <w:szCs w:val="21"/>
              </w:rPr>
            </w:pPr>
          </w:p>
        </w:tc>
        <w:tc>
          <w:tcPr>
            <w:tcW w:w="1659" w:type="dxa"/>
          </w:tcPr>
          <w:p w:rsidR="00DF399E" w:rsidRPr="00B6176A" w:rsidRDefault="00DF399E" w:rsidP="00332E35">
            <w:pPr>
              <w:rPr>
                <w:rFonts w:ascii="Times New Roman" w:hAnsi="Times New Roman" w:cs="Times New Roman"/>
                <w:b/>
                <w:szCs w:val="21"/>
              </w:rPr>
            </w:pPr>
          </w:p>
        </w:tc>
        <w:tc>
          <w:tcPr>
            <w:tcW w:w="1660" w:type="dxa"/>
          </w:tcPr>
          <w:p w:rsidR="00DF399E" w:rsidRPr="00B6176A" w:rsidRDefault="00DF399E" w:rsidP="00332E35">
            <w:pPr>
              <w:rPr>
                <w:rFonts w:ascii="Times New Roman" w:hAnsi="Times New Roman" w:cs="Times New Roman"/>
                <w:b/>
                <w:szCs w:val="21"/>
              </w:rPr>
            </w:pPr>
          </w:p>
        </w:tc>
      </w:tr>
      <w:tr w:rsidR="00DF399E" w:rsidRPr="00B6176A" w:rsidTr="00332E35">
        <w:tc>
          <w:tcPr>
            <w:tcW w:w="1659" w:type="dxa"/>
          </w:tcPr>
          <w:p w:rsidR="00DF399E" w:rsidRPr="00B6176A" w:rsidRDefault="00DF399E" w:rsidP="00332E35">
            <w:pPr>
              <w:rPr>
                <w:rFonts w:ascii="Times New Roman" w:hAnsi="Times New Roman" w:cs="Times New Roman"/>
                <w:b/>
                <w:szCs w:val="21"/>
              </w:rPr>
            </w:pPr>
          </w:p>
        </w:tc>
        <w:tc>
          <w:tcPr>
            <w:tcW w:w="1659" w:type="dxa"/>
          </w:tcPr>
          <w:p w:rsidR="00DF399E" w:rsidRPr="00B6176A" w:rsidRDefault="00DF399E" w:rsidP="00332E35">
            <w:pPr>
              <w:rPr>
                <w:rFonts w:ascii="Times New Roman" w:hAnsi="Times New Roman" w:cs="Times New Roman"/>
                <w:b/>
                <w:szCs w:val="21"/>
              </w:rPr>
            </w:pPr>
          </w:p>
        </w:tc>
        <w:tc>
          <w:tcPr>
            <w:tcW w:w="1659" w:type="dxa"/>
          </w:tcPr>
          <w:p w:rsidR="00DF399E" w:rsidRPr="00B6176A" w:rsidRDefault="00DF399E" w:rsidP="00332E35">
            <w:pPr>
              <w:rPr>
                <w:rFonts w:ascii="Times New Roman" w:hAnsi="Times New Roman" w:cs="Times New Roman"/>
                <w:b/>
                <w:szCs w:val="21"/>
              </w:rPr>
            </w:pPr>
          </w:p>
        </w:tc>
        <w:tc>
          <w:tcPr>
            <w:tcW w:w="1659" w:type="dxa"/>
          </w:tcPr>
          <w:p w:rsidR="00DF399E" w:rsidRPr="00B6176A" w:rsidRDefault="00DF399E" w:rsidP="00332E35">
            <w:pPr>
              <w:rPr>
                <w:rFonts w:ascii="Times New Roman" w:hAnsi="Times New Roman" w:cs="Times New Roman"/>
                <w:b/>
                <w:szCs w:val="21"/>
              </w:rPr>
            </w:pPr>
          </w:p>
        </w:tc>
        <w:tc>
          <w:tcPr>
            <w:tcW w:w="1660" w:type="dxa"/>
          </w:tcPr>
          <w:p w:rsidR="00DF399E" w:rsidRPr="00B6176A" w:rsidRDefault="00DF399E" w:rsidP="00332E35">
            <w:pPr>
              <w:rPr>
                <w:rFonts w:ascii="Times New Roman" w:hAnsi="Times New Roman" w:cs="Times New Roman"/>
                <w:b/>
                <w:szCs w:val="21"/>
              </w:rPr>
            </w:pPr>
          </w:p>
        </w:tc>
      </w:tr>
      <w:tr w:rsidR="00DF399E" w:rsidRPr="00B6176A" w:rsidTr="00332E35">
        <w:tc>
          <w:tcPr>
            <w:tcW w:w="1659" w:type="dxa"/>
          </w:tcPr>
          <w:p w:rsidR="00DF399E" w:rsidRPr="00B6176A" w:rsidRDefault="00DF399E" w:rsidP="00332E35">
            <w:pPr>
              <w:rPr>
                <w:rFonts w:ascii="Times New Roman" w:hAnsi="Times New Roman" w:cs="Times New Roman"/>
                <w:b/>
                <w:szCs w:val="21"/>
              </w:rPr>
            </w:pPr>
          </w:p>
        </w:tc>
        <w:tc>
          <w:tcPr>
            <w:tcW w:w="1659" w:type="dxa"/>
          </w:tcPr>
          <w:p w:rsidR="00DF399E" w:rsidRPr="00B6176A" w:rsidRDefault="00DF399E" w:rsidP="00332E35">
            <w:pPr>
              <w:rPr>
                <w:rFonts w:ascii="Times New Roman" w:hAnsi="Times New Roman" w:cs="Times New Roman"/>
                <w:b/>
                <w:szCs w:val="21"/>
              </w:rPr>
            </w:pPr>
          </w:p>
        </w:tc>
        <w:tc>
          <w:tcPr>
            <w:tcW w:w="1659" w:type="dxa"/>
          </w:tcPr>
          <w:p w:rsidR="00DF399E" w:rsidRPr="00B6176A" w:rsidRDefault="00DF399E" w:rsidP="00332E35">
            <w:pPr>
              <w:rPr>
                <w:rFonts w:ascii="Times New Roman" w:hAnsi="Times New Roman" w:cs="Times New Roman"/>
                <w:b/>
                <w:szCs w:val="21"/>
              </w:rPr>
            </w:pPr>
          </w:p>
        </w:tc>
        <w:tc>
          <w:tcPr>
            <w:tcW w:w="1659" w:type="dxa"/>
          </w:tcPr>
          <w:p w:rsidR="00DF399E" w:rsidRPr="00B6176A" w:rsidRDefault="00DF399E" w:rsidP="00332E35">
            <w:pPr>
              <w:rPr>
                <w:rFonts w:ascii="Times New Roman" w:hAnsi="Times New Roman" w:cs="Times New Roman"/>
                <w:b/>
                <w:szCs w:val="21"/>
              </w:rPr>
            </w:pPr>
          </w:p>
        </w:tc>
        <w:tc>
          <w:tcPr>
            <w:tcW w:w="1660" w:type="dxa"/>
          </w:tcPr>
          <w:p w:rsidR="00DF399E" w:rsidRPr="00B6176A" w:rsidRDefault="00DF399E" w:rsidP="00332E35">
            <w:pPr>
              <w:rPr>
                <w:rFonts w:ascii="Times New Roman" w:hAnsi="Times New Roman" w:cs="Times New Roman"/>
                <w:b/>
                <w:szCs w:val="21"/>
              </w:rPr>
            </w:pPr>
          </w:p>
        </w:tc>
      </w:tr>
    </w:tbl>
    <w:p w:rsidR="00DF399E" w:rsidRPr="00B6176A" w:rsidRDefault="00DF399E" w:rsidP="00DF399E">
      <w:pPr>
        <w:rPr>
          <w:rFonts w:ascii="Times New Roman" w:hAnsi="Times New Roman" w:cs="Times New Roman"/>
        </w:rPr>
      </w:pPr>
    </w:p>
    <w:p w:rsidR="00DF399E" w:rsidRPr="00B6176A" w:rsidRDefault="00DF399E" w:rsidP="00DF399E">
      <w:pPr>
        <w:rPr>
          <w:rFonts w:ascii="Times New Roman" w:hAnsi="Times New Roman" w:cs="Times New Roman"/>
        </w:rPr>
      </w:pPr>
      <w:r w:rsidRPr="00B6176A">
        <w:rPr>
          <w:rFonts w:ascii="Times New Roman" w:hAnsi="Times New Roman" w:cs="Times New Roman"/>
        </w:rPr>
        <w:br w:type="page"/>
      </w:r>
    </w:p>
    <w:sdt>
      <w:sdtPr>
        <w:rPr>
          <w:rFonts w:ascii="Times New Roman" w:eastAsiaTheme="minorEastAsia" w:hAnsi="Times New Roman" w:cs="Times New Roman"/>
          <w:color w:val="auto"/>
          <w:kern w:val="2"/>
          <w:sz w:val="21"/>
          <w:szCs w:val="22"/>
          <w:lang w:val="zh-CN"/>
        </w:rPr>
        <w:id w:val="825397426"/>
        <w:docPartObj>
          <w:docPartGallery w:val="Table of Contents"/>
          <w:docPartUnique/>
        </w:docPartObj>
      </w:sdtPr>
      <w:sdtEndPr>
        <w:rPr>
          <w:b/>
          <w:bCs/>
        </w:rPr>
      </w:sdtEndPr>
      <w:sdtContent>
        <w:p w:rsidR="00DF399E" w:rsidRPr="00B6176A" w:rsidRDefault="00DF399E" w:rsidP="00550E56">
          <w:pPr>
            <w:pStyle w:val="TOC"/>
            <w:spacing w:line="360" w:lineRule="auto"/>
            <w:rPr>
              <w:rFonts w:ascii="Times New Roman" w:hAnsi="Times New Roman" w:cs="Times New Roman"/>
            </w:rPr>
          </w:pPr>
          <w:r w:rsidRPr="00B6176A">
            <w:rPr>
              <w:rFonts w:ascii="Times New Roman" w:hAnsi="Times New Roman" w:cs="Times New Roman"/>
              <w:lang w:val="zh-CN"/>
            </w:rPr>
            <w:t>目录</w:t>
          </w:r>
        </w:p>
        <w:p w:rsidR="00073C21" w:rsidRDefault="00DF399E" w:rsidP="00073C21">
          <w:pPr>
            <w:pStyle w:val="10"/>
            <w:rPr>
              <w:noProof/>
            </w:rPr>
          </w:pPr>
          <w:r w:rsidRPr="00B6176A">
            <w:rPr>
              <w:rFonts w:ascii="Times New Roman" w:hAnsi="Times New Roman" w:cs="Times New Roman"/>
            </w:rPr>
            <w:fldChar w:fldCharType="begin"/>
          </w:r>
          <w:r w:rsidRPr="00B6176A">
            <w:rPr>
              <w:rFonts w:ascii="Times New Roman" w:hAnsi="Times New Roman" w:cs="Times New Roman"/>
            </w:rPr>
            <w:instrText xml:space="preserve"> TOC \o "1-3" \h \z \u </w:instrText>
          </w:r>
          <w:r w:rsidRPr="00B6176A">
            <w:rPr>
              <w:rFonts w:ascii="Times New Roman" w:hAnsi="Times New Roman" w:cs="Times New Roman"/>
            </w:rPr>
            <w:fldChar w:fldCharType="separate"/>
          </w:r>
          <w:hyperlink w:anchor="_Toc478370020" w:history="1">
            <w:r w:rsidR="00073C21" w:rsidRPr="00EA6C91">
              <w:rPr>
                <w:rStyle w:val="a9"/>
                <w:rFonts w:ascii="Times New Roman" w:eastAsia="宋体" w:hAnsi="Times New Roman" w:cs="Times New Roman"/>
                <w:noProof/>
              </w:rPr>
              <w:t>1</w:t>
            </w:r>
            <w:r w:rsidR="00073C21" w:rsidRPr="00EA6C91">
              <w:rPr>
                <w:rStyle w:val="a9"/>
                <w:rFonts w:ascii="Times New Roman" w:eastAsia="宋体" w:hAnsi="Times New Roman" w:cs="Times New Roman" w:hint="eastAsia"/>
                <w:noProof/>
              </w:rPr>
              <w:t>前言</w:t>
            </w:r>
            <w:r w:rsidR="00073C21">
              <w:rPr>
                <w:noProof/>
                <w:webHidden/>
              </w:rPr>
              <w:tab/>
            </w:r>
            <w:r w:rsidR="00073C21">
              <w:rPr>
                <w:noProof/>
                <w:webHidden/>
              </w:rPr>
              <w:fldChar w:fldCharType="begin"/>
            </w:r>
            <w:r w:rsidR="00073C21">
              <w:rPr>
                <w:noProof/>
                <w:webHidden/>
              </w:rPr>
              <w:instrText xml:space="preserve"> PAGEREF _Toc478370020 \h </w:instrText>
            </w:r>
            <w:r w:rsidR="00073C21">
              <w:rPr>
                <w:noProof/>
                <w:webHidden/>
              </w:rPr>
            </w:r>
            <w:r w:rsidR="00073C21">
              <w:rPr>
                <w:noProof/>
                <w:webHidden/>
              </w:rPr>
              <w:fldChar w:fldCharType="separate"/>
            </w:r>
            <w:r w:rsidR="00073C21">
              <w:rPr>
                <w:noProof/>
                <w:webHidden/>
              </w:rPr>
              <w:t>4</w:t>
            </w:r>
            <w:r w:rsidR="00073C21">
              <w:rPr>
                <w:noProof/>
                <w:webHidden/>
              </w:rPr>
              <w:fldChar w:fldCharType="end"/>
            </w:r>
          </w:hyperlink>
        </w:p>
        <w:p w:rsidR="00073C21" w:rsidRDefault="00EF76A9" w:rsidP="00073C21">
          <w:pPr>
            <w:pStyle w:val="20"/>
            <w:tabs>
              <w:tab w:val="right" w:leader="dot" w:pos="8296"/>
            </w:tabs>
            <w:spacing w:line="360" w:lineRule="auto"/>
            <w:rPr>
              <w:noProof/>
            </w:rPr>
          </w:pPr>
          <w:hyperlink w:anchor="_Toc478370021" w:history="1">
            <w:r w:rsidR="00073C21" w:rsidRPr="00EA6C91">
              <w:rPr>
                <w:rStyle w:val="a9"/>
                <w:rFonts w:ascii="Times New Roman" w:hAnsi="Times New Roman" w:cs="Times New Roman"/>
                <w:noProof/>
                <w:kern w:val="0"/>
              </w:rPr>
              <w:t>1.1</w:t>
            </w:r>
            <w:r w:rsidR="00073C21" w:rsidRPr="00EA6C91">
              <w:rPr>
                <w:rStyle w:val="a9"/>
                <w:rFonts w:ascii="Times New Roman" w:hAnsi="Times New Roman" w:cs="Times New Roman" w:hint="eastAsia"/>
                <w:noProof/>
                <w:kern w:val="0"/>
              </w:rPr>
              <w:t>目的</w:t>
            </w:r>
            <w:r w:rsidR="00073C21">
              <w:rPr>
                <w:noProof/>
                <w:webHidden/>
              </w:rPr>
              <w:tab/>
            </w:r>
            <w:r w:rsidR="00073C21">
              <w:rPr>
                <w:noProof/>
                <w:webHidden/>
              </w:rPr>
              <w:fldChar w:fldCharType="begin"/>
            </w:r>
            <w:r w:rsidR="00073C21">
              <w:rPr>
                <w:noProof/>
                <w:webHidden/>
              </w:rPr>
              <w:instrText xml:space="preserve"> PAGEREF _Toc478370021 \h </w:instrText>
            </w:r>
            <w:r w:rsidR="00073C21">
              <w:rPr>
                <w:noProof/>
                <w:webHidden/>
              </w:rPr>
            </w:r>
            <w:r w:rsidR="00073C21">
              <w:rPr>
                <w:noProof/>
                <w:webHidden/>
              </w:rPr>
              <w:fldChar w:fldCharType="separate"/>
            </w:r>
            <w:r w:rsidR="00073C21">
              <w:rPr>
                <w:noProof/>
                <w:webHidden/>
              </w:rPr>
              <w:t>4</w:t>
            </w:r>
            <w:r w:rsidR="00073C21">
              <w:rPr>
                <w:noProof/>
                <w:webHidden/>
              </w:rPr>
              <w:fldChar w:fldCharType="end"/>
            </w:r>
          </w:hyperlink>
        </w:p>
        <w:p w:rsidR="00073C21" w:rsidRDefault="00EF76A9" w:rsidP="00073C21">
          <w:pPr>
            <w:pStyle w:val="20"/>
            <w:tabs>
              <w:tab w:val="right" w:leader="dot" w:pos="8296"/>
            </w:tabs>
            <w:spacing w:line="360" w:lineRule="auto"/>
            <w:rPr>
              <w:noProof/>
            </w:rPr>
          </w:pPr>
          <w:hyperlink w:anchor="_Toc478370022" w:history="1">
            <w:r w:rsidR="00073C21" w:rsidRPr="00EA6C91">
              <w:rPr>
                <w:rStyle w:val="a9"/>
                <w:rFonts w:ascii="Times New Roman" w:hAnsi="Times New Roman" w:cs="Times New Roman"/>
                <w:noProof/>
                <w:kern w:val="0"/>
              </w:rPr>
              <w:t>1.2</w:t>
            </w:r>
            <w:r w:rsidR="00073C21" w:rsidRPr="00EA6C91">
              <w:rPr>
                <w:rStyle w:val="a9"/>
                <w:rFonts w:ascii="Times New Roman" w:hAnsi="Times New Roman" w:cs="Times New Roman" w:hint="eastAsia"/>
                <w:noProof/>
                <w:kern w:val="0"/>
              </w:rPr>
              <w:t>软件需求分析理论</w:t>
            </w:r>
            <w:r w:rsidR="00073C21">
              <w:rPr>
                <w:noProof/>
                <w:webHidden/>
              </w:rPr>
              <w:tab/>
            </w:r>
            <w:r w:rsidR="00073C21">
              <w:rPr>
                <w:noProof/>
                <w:webHidden/>
              </w:rPr>
              <w:fldChar w:fldCharType="begin"/>
            </w:r>
            <w:r w:rsidR="00073C21">
              <w:rPr>
                <w:noProof/>
                <w:webHidden/>
              </w:rPr>
              <w:instrText xml:space="preserve"> PAGEREF _Toc478370022 \h </w:instrText>
            </w:r>
            <w:r w:rsidR="00073C21">
              <w:rPr>
                <w:noProof/>
                <w:webHidden/>
              </w:rPr>
            </w:r>
            <w:r w:rsidR="00073C21">
              <w:rPr>
                <w:noProof/>
                <w:webHidden/>
              </w:rPr>
              <w:fldChar w:fldCharType="separate"/>
            </w:r>
            <w:r w:rsidR="00073C21">
              <w:rPr>
                <w:noProof/>
                <w:webHidden/>
              </w:rPr>
              <w:t>4</w:t>
            </w:r>
            <w:r w:rsidR="00073C21">
              <w:rPr>
                <w:noProof/>
                <w:webHidden/>
              </w:rPr>
              <w:fldChar w:fldCharType="end"/>
            </w:r>
          </w:hyperlink>
        </w:p>
        <w:p w:rsidR="00073C21" w:rsidRDefault="00EF76A9" w:rsidP="00073C21">
          <w:pPr>
            <w:pStyle w:val="20"/>
            <w:tabs>
              <w:tab w:val="right" w:leader="dot" w:pos="8296"/>
            </w:tabs>
            <w:spacing w:line="360" w:lineRule="auto"/>
            <w:rPr>
              <w:noProof/>
            </w:rPr>
          </w:pPr>
          <w:hyperlink w:anchor="_Toc478370023" w:history="1">
            <w:r w:rsidR="00073C21" w:rsidRPr="00EA6C91">
              <w:rPr>
                <w:rStyle w:val="a9"/>
                <w:rFonts w:ascii="Times New Roman" w:hAnsi="Times New Roman" w:cs="Times New Roman"/>
                <w:noProof/>
                <w:kern w:val="0"/>
              </w:rPr>
              <w:t>1.3</w:t>
            </w:r>
            <w:r w:rsidR="00073C21" w:rsidRPr="00EA6C91">
              <w:rPr>
                <w:rStyle w:val="a9"/>
                <w:rFonts w:ascii="Times New Roman" w:hAnsi="Times New Roman" w:cs="Times New Roman" w:hint="eastAsia"/>
                <w:noProof/>
                <w:kern w:val="0"/>
              </w:rPr>
              <w:t>文档概述</w:t>
            </w:r>
            <w:r w:rsidR="00073C21">
              <w:rPr>
                <w:noProof/>
                <w:webHidden/>
              </w:rPr>
              <w:tab/>
            </w:r>
            <w:r w:rsidR="00073C21">
              <w:rPr>
                <w:noProof/>
                <w:webHidden/>
              </w:rPr>
              <w:fldChar w:fldCharType="begin"/>
            </w:r>
            <w:r w:rsidR="00073C21">
              <w:rPr>
                <w:noProof/>
                <w:webHidden/>
              </w:rPr>
              <w:instrText xml:space="preserve"> PAGEREF _Toc478370023 \h </w:instrText>
            </w:r>
            <w:r w:rsidR="00073C21">
              <w:rPr>
                <w:noProof/>
                <w:webHidden/>
              </w:rPr>
            </w:r>
            <w:r w:rsidR="00073C21">
              <w:rPr>
                <w:noProof/>
                <w:webHidden/>
              </w:rPr>
              <w:fldChar w:fldCharType="separate"/>
            </w:r>
            <w:r w:rsidR="00073C21">
              <w:rPr>
                <w:noProof/>
                <w:webHidden/>
              </w:rPr>
              <w:t>4</w:t>
            </w:r>
            <w:r w:rsidR="00073C21">
              <w:rPr>
                <w:noProof/>
                <w:webHidden/>
              </w:rPr>
              <w:fldChar w:fldCharType="end"/>
            </w:r>
          </w:hyperlink>
        </w:p>
        <w:p w:rsidR="00073C21" w:rsidRDefault="00EF76A9" w:rsidP="00073C21">
          <w:pPr>
            <w:pStyle w:val="20"/>
            <w:tabs>
              <w:tab w:val="right" w:leader="dot" w:pos="8296"/>
            </w:tabs>
            <w:spacing w:line="360" w:lineRule="auto"/>
            <w:rPr>
              <w:noProof/>
            </w:rPr>
          </w:pPr>
          <w:hyperlink w:anchor="_Toc478370024" w:history="1">
            <w:r w:rsidR="00073C21" w:rsidRPr="00EA6C91">
              <w:rPr>
                <w:rStyle w:val="a9"/>
                <w:rFonts w:ascii="Times New Roman" w:hAnsi="Times New Roman" w:cs="Times New Roman"/>
                <w:noProof/>
                <w:kern w:val="0"/>
              </w:rPr>
              <w:t>1.4</w:t>
            </w:r>
            <w:r w:rsidR="00073C21" w:rsidRPr="00EA6C91">
              <w:rPr>
                <w:rStyle w:val="a9"/>
                <w:rFonts w:ascii="Times New Roman" w:hAnsi="Times New Roman" w:cs="Times New Roman" w:hint="eastAsia"/>
                <w:noProof/>
                <w:kern w:val="0"/>
              </w:rPr>
              <w:t>术语和缩略语</w:t>
            </w:r>
            <w:r w:rsidR="00073C21">
              <w:rPr>
                <w:noProof/>
                <w:webHidden/>
              </w:rPr>
              <w:tab/>
            </w:r>
            <w:r w:rsidR="00073C21">
              <w:rPr>
                <w:noProof/>
                <w:webHidden/>
              </w:rPr>
              <w:fldChar w:fldCharType="begin"/>
            </w:r>
            <w:r w:rsidR="00073C21">
              <w:rPr>
                <w:noProof/>
                <w:webHidden/>
              </w:rPr>
              <w:instrText xml:space="preserve"> PAGEREF _Toc478370024 \h </w:instrText>
            </w:r>
            <w:r w:rsidR="00073C21">
              <w:rPr>
                <w:noProof/>
                <w:webHidden/>
              </w:rPr>
            </w:r>
            <w:r w:rsidR="00073C21">
              <w:rPr>
                <w:noProof/>
                <w:webHidden/>
              </w:rPr>
              <w:fldChar w:fldCharType="separate"/>
            </w:r>
            <w:r w:rsidR="00073C21">
              <w:rPr>
                <w:noProof/>
                <w:webHidden/>
              </w:rPr>
              <w:t>5</w:t>
            </w:r>
            <w:r w:rsidR="00073C21">
              <w:rPr>
                <w:noProof/>
                <w:webHidden/>
              </w:rPr>
              <w:fldChar w:fldCharType="end"/>
            </w:r>
          </w:hyperlink>
        </w:p>
        <w:p w:rsidR="00073C21" w:rsidRDefault="00EF76A9" w:rsidP="00073C21">
          <w:pPr>
            <w:pStyle w:val="10"/>
            <w:rPr>
              <w:noProof/>
            </w:rPr>
          </w:pPr>
          <w:hyperlink w:anchor="_Toc478370025" w:history="1">
            <w:r w:rsidR="00073C21" w:rsidRPr="00EA6C91">
              <w:rPr>
                <w:rStyle w:val="a9"/>
                <w:rFonts w:ascii="Times New Roman" w:eastAsia="宋体" w:hAnsi="Times New Roman" w:cs="Times New Roman"/>
                <w:noProof/>
              </w:rPr>
              <w:t>2</w:t>
            </w:r>
            <w:r w:rsidR="00073C21" w:rsidRPr="00EA6C91">
              <w:rPr>
                <w:rStyle w:val="a9"/>
                <w:rFonts w:ascii="Times New Roman" w:eastAsia="宋体" w:hAnsi="Times New Roman" w:cs="Times New Roman" w:hint="eastAsia"/>
                <w:noProof/>
              </w:rPr>
              <w:t>总体概述</w:t>
            </w:r>
            <w:r w:rsidR="00073C21">
              <w:rPr>
                <w:noProof/>
                <w:webHidden/>
              </w:rPr>
              <w:tab/>
            </w:r>
            <w:r w:rsidR="00073C21">
              <w:rPr>
                <w:noProof/>
                <w:webHidden/>
              </w:rPr>
              <w:fldChar w:fldCharType="begin"/>
            </w:r>
            <w:r w:rsidR="00073C21">
              <w:rPr>
                <w:noProof/>
                <w:webHidden/>
              </w:rPr>
              <w:instrText xml:space="preserve"> PAGEREF _Toc478370025 \h </w:instrText>
            </w:r>
            <w:r w:rsidR="00073C21">
              <w:rPr>
                <w:noProof/>
                <w:webHidden/>
              </w:rPr>
            </w:r>
            <w:r w:rsidR="00073C21">
              <w:rPr>
                <w:noProof/>
                <w:webHidden/>
              </w:rPr>
              <w:fldChar w:fldCharType="separate"/>
            </w:r>
            <w:r w:rsidR="00073C21">
              <w:rPr>
                <w:noProof/>
                <w:webHidden/>
              </w:rPr>
              <w:t>6</w:t>
            </w:r>
            <w:r w:rsidR="00073C21">
              <w:rPr>
                <w:noProof/>
                <w:webHidden/>
              </w:rPr>
              <w:fldChar w:fldCharType="end"/>
            </w:r>
          </w:hyperlink>
        </w:p>
        <w:p w:rsidR="00073C21" w:rsidRDefault="00EF76A9" w:rsidP="00073C21">
          <w:pPr>
            <w:pStyle w:val="20"/>
            <w:tabs>
              <w:tab w:val="right" w:leader="dot" w:pos="8296"/>
            </w:tabs>
            <w:spacing w:line="360" w:lineRule="auto"/>
            <w:rPr>
              <w:noProof/>
            </w:rPr>
          </w:pPr>
          <w:hyperlink w:anchor="_Toc478370026" w:history="1">
            <w:r w:rsidR="00073C21" w:rsidRPr="00EA6C91">
              <w:rPr>
                <w:rStyle w:val="a9"/>
                <w:rFonts w:ascii="Times New Roman" w:hAnsi="Times New Roman" w:cs="Times New Roman"/>
                <w:noProof/>
                <w:kern w:val="0"/>
              </w:rPr>
              <w:t>2.1</w:t>
            </w:r>
            <w:r w:rsidR="00073C21" w:rsidRPr="00EA6C91">
              <w:rPr>
                <w:rStyle w:val="a9"/>
                <w:rFonts w:ascii="Times New Roman" w:hAnsi="Times New Roman" w:cs="Times New Roman" w:hint="eastAsia"/>
                <w:noProof/>
                <w:kern w:val="0"/>
              </w:rPr>
              <w:t>项目概述</w:t>
            </w:r>
            <w:r w:rsidR="00073C21">
              <w:rPr>
                <w:noProof/>
                <w:webHidden/>
              </w:rPr>
              <w:tab/>
            </w:r>
            <w:r w:rsidR="00073C21">
              <w:rPr>
                <w:noProof/>
                <w:webHidden/>
              </w:rPr>
              <w:fldChar w:fldCharType="begin"/>
            </w:r>
            <w:r w:rsidR="00073C21">
              <w:rPr>
                <w:noProof/>
                <w:webHidden/>
              </w:rPr>
              <w:instrText xml:space="preserve"> PAGEREF _Toc478370026 \h </w:instrText>
            </w:r>
            <w:r w:rsidR="00073C21">
              <w:rPr>
                <w:noProof/>
                <w:webHidden/>
              </w:rPr>
            </w:r>
            <w:r w:rsidR="00073C21">
              <w:rPr>
                <w:noProof/>
                <w:webHidden/>
              </w:rPr>
              <w:fldChar w:fldCharType="separate"/>
            </w:r>
            <w:r w:rsidR="00073C21">
              <w:rPr>
                <w:noProof/>
                <w:webHidden/>
              </w:rPr>
              <w:t>6</w:t>
            </w:r>
            <w:r w:rsidR="00073C21">
              <w:rPr>
                <w:noProof/>
                <w:webHidden/>
              </w:rPr>
              <w:fldChar w:fldCharType="end"/>
            </w:r>
          </w:hyperlink>
        </w:p>
        <w:p w:rsidR="00073C21" w:rsidRDefault="00EF76A9" w:rsidP="00073C21">
          <w:pPr>
            <w:pStyle w:val="20"/>
            <w:tabs>
              <w:tab w:val="right" w:leader="dot" w:pos="8296"/>
            </w:tabs>
            <w:spacing w:line="360" w:lineRule="auto"/>
            <w:rPr>
              <w:noProof/>
            </w:rPr>
          </w:pPr>
          <w:hyperlink w:anchor="_Toc478370027" w:history="1">
            <w:r w:rsidR="00073C21" w:rsidRPr="00EA6C91">
              <w:rPr>
                <w:rStyle w:val="a9"/>
                <w:rFonts w:ascii="Times New Roman" w:hAnsi="Times New Roman" w:cs="Times New Roman"/>
                <w:noProof/>
                <w:kern w:val="0"/>
              </w:rPr>
              <w:t>2.2</w:t>
            </w:r>
            <w:r w:rsidR="00073C21" w:rsidRPr="00EA6C91">
              <w:rPr>
                <w:rStyle w:val="a9"/>
                <w:rFonts w:ascii="Times New Roman" w:hAnsi="Times New Roman" w:cs="Times New Roman" w:hint="eastAsia"/>
                <w:noProof/>
                <w:kern w:val="0"/>
              </w:rPr>
              <w:t>项目包结构简要分析</w:t>
            </w:r>
            <w:r w:rsidR="00073C21">
              <w:rPr>
                <w:noProof/>
                <w:webHidden/>
              </w:rPr>
              <w:tab/>
            </w:r>
            <w:r w:rsidR="00073C21">
              <w:rPr>
                <w:noProof/>
                <w:webHidden/>
              </w:rPr>
              <w:fldChar w:fldCharType="begin"/>
            </w:r>
            <w:r w:rsidR="00073C21">
              <w:rPr>
                <w:noProof/>
                <w:webHidden/>
              </w:rPr>
              <w:instrText xml:space="preserve"> PAGEREF _Toc478370027 \h </w:instrText>
            </w:r>
            <w:r w:rsidR="00073C21">
              <w:rPr>
                <w:noProof/>
                <w:webHidden/>
              </w:rPr>
            </w:r>
            <w:r w:rsidR="00073C21">
              <w:rPr>
                <w:noProof/>
                <w:webHidden/>
              </w:rPr>
              <w:fldChar w:fldCharType="separate"/>
            </w:r>
            <w:r w:rsidR="00073C21">
              <w:rPr>
                <w:noProof/>
                <w:webHidden/>
              </w:rPr>
              <w:t>6</w:t>
            </w:r>
            <w:r w:rsidR="00073C21">
              <w:rPr>
                <w:noProof/>
                <w:webHidden/>
              </w:rPr>
              <w:fldChar w:fldCharType="end"/>
            </w:r>
          </w:hyperlink>
        </w:p>
        <w:p w:rsidR="00073C21" w:rsidRDefault="00EF76A9" w:rsidP="00073C21">
          <w:pPr>
            <w:pStyle w:val="20"/>
            <w:tabs>
              <w:tab w:val="right" w:leader="dot" w:pos="8296"/>
            </w:tabs>
            <w:spacing w:line="360" w:lineRule="auto"/>
            <w:rPr>
              <w:noProof/>
            </w:rPr>
          </w:pPr>
          <w:hyperlink w:anchor="_Toc478370028" w:history="1">
            <w:r w:rsidR="00073C21" w:rsidRPr="00EA6C91">
              <w:rPr>
                <w:rStyle w:val="a9"/>
                <w:rFonts w:ascii="Times New Roman" w:hAnsi="Times New Roman" w:cs="Times New Roman"/>
                <w:noProof/>
                <w:kern w:val="0"/>
              </w:rPr>
              <w:t xml:space="preserve">2.3 </w:t>
            </w:r>
            <w:r w:rsidR="00073C21" w:rsidRPr="00EA6C91">
              <w:rPr>
                <w:rStyle w:val="a9"/>
                <w:rFonts w:ascii="Times New Roman" w:hAnsi="Times New Roman" w:cs="Times New Roman" w:hint="eastAsia"/>
                <w:noProof/>
                <w:kern w:val="0"/>
              </w:rPr>
              <w:t>需求识别</w:t>
            </w:r>
            <w:r w:rsidR="00073C21">
              <w:rPr>
                <w:noProof/>
                <w:webHidden/>
              </w:rPr>
              <w:tab/>
            </w:r>
            <w:r w:rsidR="00073C21">
              <w:rPr>
                <w:noProof/>
                <w:webHidden/>
              </w:rPr>
              <w:fldChar w:fldCharType="begin"/>
            </w:r>
            <w:r w:rsidR="00073C21">
              <w:rPr>
                <w:noProof/>
                <w:webHidden/>
              </w:rPr>
              <w:instrText xml:space="preserve"> PAGEREF _Toc478370028 \h </w:instrText>
            </w:r>
            <w:r w:rsidR="00073C21">
              <w:rPr>
                <w:noProof/>
                <w:webHidden/>
              </w:rPr>
            </w:r>
            <w:r w:rsidR="00073C21">
              <w:rPr>
                <w:noProof/>
                <w:webHidden/>
              </w:rPr>
              <w:fldChar w:fldCharType="separate"/>
            </w:r>
            <w:r w:rsidR="00073C21">
              <w:rPr>
                <w:noProof/>
                <w:webHidden/>
              </w:rPr>
              <w:t>7</w:t>
            </w:r>
            <w:r w:rsidR="00073C21">
              <w:rPr>
                <w:noProof/>
                <w:webHidden/>
              </w:rPr>
              <w:fldChar w:fldCharType="end"/>
            </w:r>
          </w:hyperlink>
        </w:p>
        <w:p w:rsidR="00073C21" w:rsidRDefault="00EF76A9" w:rsidP="00073C21">
          <w:pPr>
            <w:pStyle w:val="30"/>
            <w:tabs>
              <w:tab w:val="right" w:leader="dot" w:pos="8296"/>
            </w:tabs>
            <w:spacing w:line="360" w:lineRule="auto"/>
            <w:rPr>
              <w:noProof/>
            </w:rPr>
          </w:pPr>
          <w:hyperlink w:anchor="_Toc478370029" w:history="1">
            <w:r w:rsidR="00073C21" w:rsidRPr="00EA6C91">
              <w:rPr>
                <w:rStyle w:val="a9"/>
                <w:noProof/>
              </w:rPr>
              <w:t xml:space="preserve">2.3.1 </w:t>
            </w:r>
            <w:r w:rsidR="00073C21" w:rsidRPr="00EA6C91">
              <w:rPr>
                <w:rStyle w:val="a9"/>
                <w:rFonts w:hint="eastAsia"/>
                <w:noProof/>
              </w:rPr>
              <w:t>图像特征提取</w:t>
            </w:r>
            <w:r w:rsidR="00073C21">
              <w:rPr>
                <w:noProof/>
                <w:webHidden/>
              </w:rPr>
              <w:tab/>
            </w:r>
            <w:r w:rsidR="00073C21">
              <w:rPr>
                <w:noProof/>
                <w:webHidden/>
              </w:rPr>
              <w:fldChar w:fldCharType="begin"/>
            </w:r>
            <w:r w:rsidR="00073C21">
              <w:rPr>
                <w:noProof/>
                <w:webHidden/>
              </w:rPr>
              <w:instrText xml:space="preserve"> PAGEREF _Toc478370029 \h </w:instrText>
            </w:r>
            <w:r w:rsidR="00073C21">
              <w:rPr>
                <w:noProof/>
                <w:webHidden/>
              </w:rPr>
            </w:r>
            <w:r w:rsidR="00073C21">
              <w:rPr>
                <w:noProof/>
                <w:webHidden/>
              </w:rPr>
              <w:fldChar w:fldCharType="separate"/>
            </w:r>
            <w:r w:rsidR="00073C21">
              <w:rPr>
                <w:noProof/>
                <w:webHidden/>
              </w:rPr>
              <w:t>7</w:t>
            </w:r>
            <w:r w:rsidR="00073C21">
              <w:rPr>
                <w:noProof/>
                <w:webHidden/>
              </w:rPr>
              <w:fldChar w:fldCharType="end"/>
            </w:r>
          </w:hyperlink>
        </w:p>
        <w:p w:rsidR="00073C21" w:rsidRDefault="00EF76A9" w:rsidP="00073C21">
          <w:pPr>
            <w:pStyle w:val="30"/>
            <w:tabs>
              <w:tab w:val="right" w:leader="dot" w:pos="8296"/>
            </w:tabs>
            <w:spacing w:line="360" w:lineRule="auto"/>
            <w:rPr>
              <w:noProof/>
            </w:rPr>
          </w:pPr>
          <w:hyperlink w:anchor="_Toc478370030" w:history="1">
            <w:r w:rsidR="00073C21" w:rsidRPr="00EA6C91">
              <w:rPr>
                <w:rStyle w:val="a9"/>
                <w:noProof/>
              </w:rPr>
              <w:t xml:space="preserve">2.3.2 </w:t>
            </w:r>
            <w:r w:rsidR="00073C21" w:rsidRPr="00EA6C91">
              <w:rPr>
                <w:rStyle w:val="a9"/>
                <w:rFonts w:hint="eastAsia"/>
                <w:noProof/>
              </w:rPr>
              <w:t>图像入库</w:t>
            </w:r>
            <w:r w:rsidR="00073C21">
              <w:rPr>
                <w:noProof/>
                <w:webHidden/>
              </w:rPr>
              <w:tab/>
            </w:r>
            <w:r w:rsidR="00073C21">
              <w:rPr>
                <w:noProof/>
                <w:webHidden/>
              </w:rPr>
              <w:fldChar w:fldCharType="begin"/>
            </w:r>
            <w:r w:rsidR="00073C21">
              <w:rPr>
                <w:noProof/>
                <w:webHidden/>
              </w:rPr>
              <w:instrText xml:space="preserve"> PAGEREF _Toc478370030 \h </w:instrText>
            </w:r>
            <w:r w:rsidR="00073C21">
              <w:rPr>
                <w:noProof/>
                <w:webHidden/>
              </w:rPr>
            </w:r>
            <w:r w:rsidR="00073C21">
              <w:rPr>
                <w:noProof/>
                <w:webHidden/>
              </w:rPr>
              <w:fldChar w:fldCharType="separate"/>
            </w:r>
            <w:r w:rsidR="00073C21">
              <w:rPr>
                <w:noProof/>
                <w:webHidden/>
              </w:rPr>
              <w:t>7</w:t>
            </w:r>
            <w:r w:rsidR="00073C21">
              <w:rPr>
                <w:noProof/>
                <w:webHidden/>
              </w:rPr>
              <w:fldChar w:fldCharType="end"/>
            </w:r>
          </w:hyperlink>
        </w:p>
        <w:p w:rsidR="00073C21" w:rsidRDefault="00EF76A9" w:rsidP="00073C21">
          <w:pPr>
            <w:pStyle w:val="30"/>
            <w:tabs>
              <w:tab w:val="right" w:leader="dot" w:pos="8296"/>
            </w:tabs>
            <w:spacing w:line="360" w:lineRule="auto"/>
            <w:rPr>
              <w:noProof/>
            </w:rPr>
          </w:pPr>
          <w:hyperlink w:anchor="_Toc478370031" w:history="1">
            <w:r w:rsidR="00073C21" w:rsidRPr="00EA6C91">
              <w:rPr>
                <w:rStyle w:val="a9"/>
                <w:noProof/>
              </w:rPr>
              <w:t xml:space="preserve">2.3.3 </w:t>
            </w:r>
            <w:r w:rsidR="00073C21" w:rsidRPr="00EA6C91">
              <w:rPr>
                <w:rStyle w:val="a9"/>
                <w:rFonts w:hint="eastAsia"/>
                <w:noProof/>
              </w:rPr>
              <w:t>索引生成</w:t>
            </w:r>
            <w:r w:rsidR="00073C21">
              <w:rPr>
                <w:noProof/>
                <w:webHidden/>
              </w:rPr>
              <w:tab/>
            </w:r>
            <w:r w:rsidR="00073C21">
              <w:rPr>
                <w:noProof/>
                <w:webHidden/>
              </w:rPr>
              <w:fldChar w:fldCharType="begin"/>
            </w:r>
            <w:r w:rsidR="00073C21">
              <w:rPr>
                <w:noProof/>
                <w:webHidden/>
              </w:rPr>
              <w:instrText xml:space="preserve"> PAGEREF _Toc478370031 \h </w:instrText>
            </w:r>
            <w:r w:rsidR="00073C21">
              <w:rPr>
                <w:noProof/>
                <w:webHidden/>
              </w:rPr>
            </w:r>
            <w:r w:rsidR="00073C21">
              <w:rPr>
                <w:noProof/>
                <w:webHidden/>
              </w:rPr>
              <w:fldChar w:fldCharType="separate"/>
            </w:r>
            <w:r w:rsidR="00073C21">
              <w:rPr>
                <w:noProof/>
                <w:webHidden/>
              </w:rPr>
              <w:t>7</w:t>
            </w:r>
            <w:r w:rsidR="00073C21">
              <w:rPr>
                <w:noProof/>
                <w:webHidden/>
              </w:rPr>
              <w:fldChar w:fldCharType="end"/>
            </w:r>
          </w:hyperlink>
        </w:p>
        <w:p w:rsidR="00073C21" w:rsidRDefault="00EF76A9" w:rsidP="00073C21">
          <w:pPr>
            <w:pStyle w:val="30"/>
            <w:tabs>
              <w:tab w:val="right" w:leader="dot" w:pos="8296"/>
            </w:tabs>
            <w:spacing w:line="360" w:lineRule="auto"/>
            <w:rPr>
              <w:noProof/>
            </w:rPr>
          </w:pPr>
          <w:hyperlink w:anchor="_Toc478370032" w:history="1">
            <w:r w:rsidR="00073C21" w:rsidRPr="00EA6C91">
              <w:rPr>
                <w:rStyle w:val="a9"/>
                <w:noProof/>
              </w:rPr>
              <w:t xml:space="preserve">2.3.4 </w:t>
            </w:r>
            <w:r w:rsidR="00073C21" w:rsidRPr="00EA6C91">
              <w:rPr>
                <w:rStyle w:val="a9"/>
                <w:rFonts w:hint="eastAsia"/>
                <w:noProof/>
              </w:rPr>
              <w:t>图像检索</w:t>
            </w:r>
            <w:r w:rsidR="00073C21">
              <w:rPr>
                <w:noProof/>
                <w:webHidden/>
              </w:rPr>
              <w:tab/>
            </w:r>
            <w:r w:rsidR="00073C21">
              <w:rPr>
                <w:noProof/>
                <w:webHidden/>
              </w:rPr>
              <w:fldChar w:fldCharType="begin"/>
            </w:r>
            <w:r w:rsidR="00073C21">
              <w:rPr>
                <w:noProof/>
                <w:webHidden/>
              </w:rPr>
              <w:instrText xml:space="preserve"> PAGEREF _Toc478370032 \h </w:instrText>
            </w:r>
            <w:r w:rsidR="00073C21">
              <w:rPr>
                <w:noProof/>
                <w:webHidden/>
              </w:rPr>
            </w:r>
            <w:r w:rsidR="00073C21">
              <w:rPr>
                <w:noProof/>
                <w:webHidden/>
              </w:rPr>
              <w:fldChar w:fldCharType="separate"/>
            </w:r>
            <w:r w:rsidR="00073C21">
              <w:rPr>
                <w:noProof/>
                <w:webHidden/>
              </w:rPr>
              <w:t>8</w:t>
            </w:r>
            <w:r w:rsidR="00073C21">
              <w:rPr>
                <w:noProof/>
                <w:webHidden/>
              </w:rPr>
              <w:fldChar w:fldCharType="end"/>
            </w:r>
          </w:hyperlink>
        </w:p>
        <w:p w:rsidR="00073C21" w:rsidRDefault="00EF76A9" w:rsidP="00073C21">
          <w:pPr>
            <w:pStyle w:val="10"/>
            <w:rPr>
              <w:noProof/>
            </w:rPr>
          </w:pPr>
          <w:hyperlink w:anchor="_Toc478370033" w:history="1">
            <w:r w:rsidR="00073C21" w:rsidRPr="00EA6C91">
              <w:rPr>
                <w:rStyle w:val="a9"/>
                <w:rFonts w:ascii="Times New Roman" w:eastAsia="宋体" w:hAnsi="Times New Roman" w:cs="Times New Roman"/>
                <w:noProof/>
              </w:rPr>
              <w:t>3</w:t>
            </w:r>
            <w:r w:rsidR="00073C21" w:rsidRPr="00EA6C91">
              <w:rPr>
                <w:rStyle w:val="a9"/>
                <w:rFonts w:ascii="Times New Roman" w:eastAsia="宋体" w:hAnsi="Times New Roman" w:cs="Times New Roman" w:hint="eastAsia"/>
                <w:noProof/>
              </w:rPr>
              <w:t>功能需求</w:t>
            </w:r>
            <w:r w:rsidR="00073C21">
              <w:rPr>
                <w:noProof/>
                <w:webHidden/>
              </w:rPr>
              <w:tab/>
            </w:r>
            <w:r w:rsidR="00073C21">
              <w:rPr>
                <w:noProof/>
                <w:webHidden/>
              </w:rPr>
              <w:fldChar w:fldCharType="begin"/>
            </w:r>
            <w:r w:rsidR="00073C21">
              <w:rPr>
                <w:noProof/>
                <w:webHidden/>
              </w:rPr>
              <w:instrText xml:space="preserve"> PAGEREF _Toc478370033 \h </w:instrText>
            </w:r>
            <w:r w:rsidR="00073C21">
              <w:rPr>
                <w:noProof/>
                <w:webHidden/>
              </w:rPr>
            </w:r>
            <w:r w:rsidR="00073C21">
              <w:rPr>
                <w:noProof/>
                <w:webHidden/>
              </w:rPr>
              <w:fldChar w:fldCharType="separate"/>
            </w:r>
            <w:r w:rsidR="00073C21">
              <w:rPr>
                <w:noProof/>
                <w:webHidden/>
              </w:rPr>
              <w:t>9</w:t>
            </w:r>
            <w:r w:rsidR="00073C21">
              <w:rPr>
                <w:noProof/>
                <w:webHidden/>
              </w:rPr>
              <w:fldChar w:fldCharType="end"/>
            </w:r>
          </w:hyperlink>
        </w:p>
        <w:p w:rsidR="00073C21" w:rsidRDefault="00EF76A9" w:rsidP="00073C21">
          <w:pPr>
            <w:pStyle w:val="20"/>
            <w:tabs>
              <w:tab w:val="right" w:leader="dot" w:pos="8296"/>
            </w:tabs>
            <w:spacing w:line="360" w:lineRule="auto"/>
            <w:rPr>
              <w:noProof/>
            </w:rPr>
          </w:pPr>
          <w:hyperlink w:anchor="_Toc478370034" w:history="1">
            <w:r w:rsidR="00073C21" w:rsidRPr="00EA6C91">
              <w:rPr>
                <w:rStyle w:val="a9"/>
                <w:noProof/>
                <w:kern w:val="0"/>
              </w:rPr>
              <w:t xml:space="preserve">3.1 </w:t>
            </w:r>
            <w:r w:rsidR="00073C21" w:rsidRPr="00EA6C91">
              <w:rPr>
                <w:rStyle w:val="a9"/>
                <w:rFonts w:hint="eastAsia"/>
                <w:noProof/>
                <w:kern w:val="0"/>
              </w:rPr>
              <w:t>用例模型</w:t>
            </w:r>
            <w:r w:rsidR="00073C21">
              <w:rPr>
                <w:noProof/>
                <w:webHidden/>
              </w:rPr>
              <w:tab/>
            </w:r>
            <w:r w:rsidR="00073C21">
              <w:rPr>
                <w:noProof/>
                <w:webHidden/>
              </w:rPr>
              <w:fldChar w:fldCharType="begin"/>
            </w:r>
            <w:r w:rsidR="00073C21">
              <w:rPr>
                <w:noProof/>
                <w:webHidden/>
              </w:rPr>
              <w:instrText xml:space="preserve"> PAGEREF _Toc478370034 \h </w:instrText>
            </w:r>
            <w:r w:rsidR="00073C21">
              <w:rPr>
                <w:noProof/>
                <w:webHidden/>
              </w:rPr>
            </w:r>
            <w:r w:rsidR="00073C21">
              <w:rPr>
                <w:noProof/>
                <w:webHidden/>
              </w:rPr>
              <w:fldChar w:fldCharType="separate"/>
            </w:r>
            <w:r w:rsidR="00073C21">
              <w:rPr>
                <w:noProof/>
                <w:webHidden/>
              </w:rPr>
              <w:t>9</w:t>
            </w:r>
            <w:r w:rsidR="00073C21">
              <w:rPr>
                <w:noProof/>
                <w:webHidden/>
              </w:rPr>
              <w:fldChar w:fldCharType="end"/>
            </w:r>
          </w:hyperlink>
        </w:p>
        <w:p w:rsidR="00073C21" w:rsidRDefault="00EF76A9" w:rsidP="00073C21">
          <w:pPr>
            <w:pStyle w:val="20"/>
            <w:tabs>
              <w:tab w:val="right" w:leader="dot" w:pos="8296"/>
            </w:tabs>
            <w:spacing w:line="360" w:lineRule="auto"/>
            <w:rPr>
              <w:noProof/>
            </w:rPr>
          </w:pPr>
          <w:hyperlink w:anchor="_Toc478370035" w:history="1">
            <w:r w:rsidR="00073C21" w:rsidRPr="00EA6C91">
              <w:rPr>
                <w:rStyle w:val="a9"/>
                <w:noProof/>
                <w:kern w:val="0"/>
              </w:rPr>
              <w:t xml:space="preserve">3.2 </w:t>
            </w:r>
            <w:r w:rsidR="00073C21" w:rsidRPr="00EA6C91">
              <w:rPr>
                <w:rStyle w:val="a9"/>
                <w:rFonts w:hint="eastAsia"/>
                <w:noProof/>
                <w:kern w:val="0"/>
              </w:rPr>
              <w:t>用例说明</w:t>
            </w:r>
            <w:r w:rsidR="00073C21">
              <w:rPr>
                <w:noProof/>
                <w:webHidden/>
              </w:rPr>
              <w:tab/>
            </w:r>
            <w:r w:rsidR="00073C21">
              <w:rPr>
                <w:noProof/>
                <w:webHidden/>
              </w:rPr>
              <w:fldChar w:fldCharType="begin"/>
            </w:r>
            <w:r w:rsidR="00073C21">
              <w:rPr>
                <w:noProof/>
                <w:webHidden/>
              </w:rPr>
              <w:instrText xml:space="preserve"> PAGEREF _Toc478370035 \h </w:instrText>
            </w:r>
            <w:r w:rsidR="00073C21">
              <w:rPr>
                <w:noProof/>
                <w:webHidden/>
              </w:rPr>
            </w:r>
            <w:r w:rsidR="00073C21">
              <w:rPr>
                <w:noProof/>
                <w:webHidden/>
              </w:rPr>
              <w:fldChar w:fldCharType="separate"/>
            </w:r>
            <w:r w:rsidR="00073C21">
              <w:rPr>
                <w:noProof/>
                <w:webHidden/>
              </w:rPr>
              <w:t>9</w:t>
            </w:r>
            <w:r w:rsidR="00073C21">
              <w:rPr>
                <w:noProof/>
                <w:webHidden/>
              </w:rPr>
              <w:fldChar w:fldCharType="end"/>
            </w:r>
          </w:hyperlink>
        </w:p>
        <w:p w:rsidR="00073C21" w:rsidRDefault="00EF76A9" w:rsidP="00073C21">
          <w:pPr>
            <w:pStyle w:val="30"/>
            <w:tabs>
              <w:tab w:val="right" w:leader="dot" w:pos="8296"/>
            </w:tabs>
            <w:spacing w:line="360" w:lineRule="auto"/>
            <w:rPr>
              <w:noProof/>
            </w:rPr>
          </w:pPr>
          <w:hyperlink w:anchor="_Toc478370036" w:history="1">
            <w:r w:rsidR="00073C21" w:rsidRPr="00EA6C91">
              <w:rPr>
                <w:rStyle w:val="a9"/>
                <w:noProof/>
              </w:rPr>
              <w:t>3.2.1</w:t>
            </w:r>
            <w:r w:rsidR="00073C21" w:rsidRPr="00EA6C91">
              <w:rPr>
                <w:rStyle w:val="a9"/>
                <w:rFonts w:hint="eastAsia"/>
                <w:noProof/>
              </w:rPr>
              <w:t>图像入库</w:t>
            </w:r>
            <w:r w:rsidR="00073C21">
              <w:rPr>
                <w:noProof/>
                <w:webHidden/>
              </w:rPr>
              <w:tab/>
            </w:r>
            <w:r w:rsidR="00073C21">
              <w:rPr>
                <w:noProof/>
                <w:webHidden/>
              </w:rPr>
              <w:fldChar w:fldCharType="begin"/>
            </w:r>
            <w:r w:rsidR="00073C21">
              <w:rPr>
                <w:noProof/>
                <w:webHidden/>
              </w:rPr>
              <w:instrText xml:space="preserve"> PAGEREF _Toc478370036 \h </w:instrText>
            </w:r>
            <w:r w:rsidR="00073C21">
              <w:rPr>
                <w:noProof/>
                <w:webHidden/>
              </w:rPr>
            </w:r>
            <w:r w:rsidR="00073C21">
              <w:rPr>
                <w:noProof/>
                <w:webHidden/>
              </w:rPr>
              <w:fldChar w:fldCharType="separate"/>
            </w:r>
            <w:r w:rsidR="00073C21">
              <w:rPr>
                <w:noProof/>
                <w:webHidden/>
              </w:rPr>
              <w:t>10</w:t>
            </w:r>
            <w:r w:rsidR="00073C21">
              <w:rPr>
                <w:noProof/>
                <w:webHidden/>
              </w:rPr>
              <w:fldChar w:fldCharType="end"/>
            </w:r>
          </w:hyperlink>
        </w:p>
        <w:p w:rsidR="00073C21" w:rsidRDefault="00EF76A9" w:rsidP="00073C21">
          <w:pPr>
            <w:pStyle w:val="30"/>
            <w:tabs>
              <w:tab w:val="right" w:leader="dot" w:pos="8296"/>
            </w:tabs>
            <w:spacing w:line="360" w:lineRule="auto"/>
            <w:rPr>
              <w:noProof/>
            </w:rPr>
          </w:pPr>
          <w:hyperlink w:anchor="_Toc478370037" w:history="1">
            <w:r w:rsidR="00073C21" w:rsidRPr="00EA6C91">
              <w:rPr>
                <w:rStyle w:val="a9"/>
                <w:noProof/>
              </w:rPr>
              <w:t xml:space="preserve">3.2.2 </w:t>
            </w:r>
            <w:r w:rsidR="00073C21" w:rsidRPr="00EA6C91">
              <w:rPr>
                <w:rStyle w:val="a9"/>
                <w:rFonts w:hint="eastAsia"/>
                <w:noProof/>
              </w:rPr>
              <w:t>索引生成</w:t>
            </w:r>
            <w:r w:rsidR="00073C21">
              <w:rPr>
                <w:noProof/>
                <w:webHidden/>
              </w:rPr>
              <w:tab/>
            </w:r>
            <w:r w:rsidR="00073C21">
              <w:rPr>
                <w:noProof/>
                <w:webHidden/>
              </w:rPr>
              <w:fldChar w:fldCharType="begin"/>
            </w:r>
            <w:r w:rsidR="00073C21">
              <w:rPr>
                <w:noProof/>
                <w:webHidden/>
              </w:rPr>
              <w:instrText xml:space="preserve"> PAGEREF _Toc478370037 \h </w:instrText>
            </w:r>
            <w:r w:rsidR="00073C21">
              <w:rPr>
                <w:noProof/>
                <w:webHidden/>
              </w:rPr>
            </w:r>
            <w:r w:rsidR="00073C21">
              <w:rPr>
                <w:noProof/>
                <w:webHidden/>
              </w:rPr>
              <w:fldChar w:fldCharType="separate"/>
            </w:r>
            <w:r w:rsidR="00073C21">
              <w:rPr>
                <w:noProof/>
                <w:webHidden/>
              </w:rPr>
              <w:t>11</w:t>
            </w:r>
            <w:r w:rsidR="00073C21">
              <w:rPr>
                <w:noProof/>
                <w:webHidden/>
              </w:rPr>
              <w:fldChar w:fldCharType="end"/>
            </w:r>
          </w:hyperlink>
        </w:p>
        <w:p w:rsidR="00073C21" w:rsidRDefault="00EF76A9" w:rsidP="00073C21">
          <w:pPr>
            <w:pStyle w:val="30"/>
            <w:tabs>
              <w:tab w:val="right" w:leader="dot" w:pos="8296"/>
            </w:tabs>
            <w:spacing w:line="360" w:lineRule="auto"/>
            <w:rPr>
              <w:noProof/>
            </w:rPr>
          </w:pPr>
          <w:hyperlink w:anchor="_Toc478370038" w:history="1">
            <w:r w:rsidR="00073C21" w:rsidRPr="00EA6C91">
              <w:rPr>
                <w:rStyle w:val="a9"/>
                <w:noProof/>
              </w:rPr>
              <w:t xml:space="preserve">3.2.3 </w:t>
            </w:r>
            <w:r w:rsidR="00073C21" w:rsidRPr="00EA6C91">
              <w:rPr>
                <w:rStyle w:val="a9"/>
                <w:rFonts w:hint="eastAsia"/>
                <w:noProof/>
              </w:rPr>
              <w:t>全局特征索引构造</w:t>
            </w:r>
            <w:r w:rsidR="00073C21">
              <w:rPr>
                <w:noProof/>
                <w:webHidden/>
              </w:rPr>
              <w:tab/>
            </w:r>
            <w:r w:rsidR="00073C21">
              <w:rPr>
                <w:noProof/>
                <w:webHidden/>
              </w:rPr>
              <w:fldChar w:fldCharType="begin"/>
            </w:r>
            <w:r w:rsidR="00073C21">
              <w:rPr>
                <w:noProof/>
                <w:webHidden/>
              </w:rPr>
              <w:instrText xml:space="preserve"> PAGEREF _Toc478370038 \h </w:instrText>
            </w:r>
            <w:r w:rsidR="00073C21">
              <w:rPr>
                <w:noProof/>
                <w:webHidden/>
              </w:rPr>
            </w:r>
            <w:r w:rsidR="00073C21">
              <w:rPr>
                <w:noProof/>
                <w:webHidden/>
              </w:rPr>
              <w:fldChar w:fldCharType="separate"/>
            </w:r>
            <w:r w:rsidR="00073C21">
              <w:rPr>
                <w:noProof/>
                <w:webHidden/>
              </w:rPr>
              <w:t>11</w:t>
            </w:r>
            <w:r w:rsidR="00073C21">
              <w:rPr>
                <w:noProof/>
                <w:webHidden/>
              </w:rPr>
              <w:fldChar w:fldCharType="end"/>
            </w:r>
          </w:hyperlink>
        </w:p>
        <w:p w:rsidR="00073C21" w:rsidRDefault="00EF76A9" w:rsidP="00073C21">
          <w:pPr>
            <w:pStyle w:val="30"/>
            <w:tabs>
              <w:tab w:val="right" w:leader="dot" w:pos="8296"/>
            </w:tabs>
            <w:spacing w:line="360" w:lineRule="auto"/>
            <w:rPr>
              <w:noProof/>
            </w:rPr>
          </w:pPr>
          <w:hyperlink w:anchor="_Toc478370039" w:history="1">
            <w:r w:rsidR="00073C21" w:rsidRPr="00EA6C91">
              <w:rPr>
                <w:rStyle w:val="a9"/>
                <w:noProof/>
              </w:rPr>
              <w:t xml:space="preserve">3.2.4 </w:t>
            </w:r>
            <w:r w:rsidR="00073C21" w:rsidRPr="00EA6C91">
              <w:rPr>
                <w:rStyle w:val="a9"/>
                <w:rFonts w:hint="eastAsia"/>
                <w:noProof/>
              </w:rPr>
              <w:t>局部特征索引构造</w:t>
            </w:r>
            <w:r w:rsidR="00073C21">
              <w:rPr>
                <w:noProof/>
                <w:webHidden/>
              </w:rPr>
              <w:tab/>
            </w:r>
            <w:r w:rsidR="00073C21">
              <w:rPr>
                <w:noProof/>
                <w:webHidden/>
              </w:rPr>
              <w:fldChar w:fldCharType="begin"/>
            </w:r>
            <w:r w:rsidR="00073C21">
              <w:rPr>
                <w:noProof/>
                <w:webHidden/>
              </w:rPr>
              <w:instrText xml:space="preserve"> PAGEREF _Toc478370039 \h </w:instrText>
            </w:r>
            <w:r w:rsidR="00073C21">
              <w:rPr>
                <w:noProof/>
                <w:webHidden/>
              </w:rPr>
            </w:r>
            <w:r w:rsidR="00073C21">
              <w:rPr>
                <w:noProof/>
                <w:webHidden/>
              </w:rPr>
              <w:fldChar w:fldCharType="separate"/>
            </w:r>
            <w:r w:rsidR="00073C21">
              <w:rPr>
                <w:noProof/>
                <w:webHidden/>
              </w:rPr>
              <w:t>12</w:t>
            </w:r>
            <w:r w:rsidR="00073C21">
              <w:rPr>
                <w:noProof/>
                <w:webHidden/>
              </w:rPr>
              <w:fldChar w:fldCharType="end"/>
            </w:r>
          </w:hyperlink>
        </w:p>
        <w:p w:rsidR="00073C21" w:rsidRDefault="00EF76A9" w:rsidP="00073C21">
          <w:pPr>
            <w:pStyle w:val="30"/>
            <w:tabs>
              <w:tab w:val="right" w:leader="dot" w:pos="8296"/>
            </w:tabs>
            <w:spacing w:line="360" w:lineRule="auto"/>
            <w:rPr>
              <w:noProof/>
            </w:rPr>
          </w:pPr>
          <w:hyperlink w:anchor="_Toc478370040" w:history="1">
            <w:r w:rsidR="00073C21" w:rsidRPr="00EA6C91">
              <w:rPr>
                <w:rStyle w:val="a9"/>
                <w:noProof/>
              </w:rPr>
              <w:t xml:space="preserve">3.2.5 </w:t>
            </w:r>
            <w:r w:rsidR="00073C21" w:rsidRPr="00EA6C91">
              <w:rPr>
                <w:rStyle w:val="a9"/>
                <w:rFonts w:hint="eastAsia"/>
                <w:noProof/>
              </w:rPr>
              <w:t>图像检索</w:t>
            </w:r>
            <w:r w:rsidR="00073C21">
              <w:rPr>
                <w:noProof/>
                <w:webHidden/>
              </w:rPr>
              <w:tab/>
            </w:r>
            <w:r w:rsidR="00073C21">
              <w:rPr>
                <w:noProof/>
                <w:webHidden/>
              </w:rPr>
              <w:fldChar w:fldCharType="begin"/>
            </w:r>
            <w:r w:rsidR="00073C21">
              <w:rPr>
                <w:noProof/>
                <w:webHidden/>
              </w:rPr>
              <w:instrText xml:space="preserve"> PAGEREF _Toc478370040 \h </w:instrText>
            </w:r>
            <w:r w:rsidR="00073C21">
              <w:rPr>
                <w:noProof/>
                <w:webHidden/>
              </w:rPr>
            </w:r>
            <w:r w:rsidR="00073C21">
              <w:rPr>
                <w:noProof/>
                <w:webHidden/>
              </w:rPr>
              <w:fldChar w:fldCharType="separate"/>
            </w:r>
            <w:r w:rsidR="00073C21">
              <w:rPr>
                <w:noProof/>
                <w:webHidden/>
              </w:rPr>
              <w:t>12</w:t>
            </w:r>
            <w:r w:rsidR="00073C21">
              <w:rPr>
                <w:noProof/>
                <w:webHidden/>
              </w:rPr>
              <w:fldChar w:fldCharType="end"/>
            </w:r>
          </w:hyperlink>
        </w:p>
        <w:p w:rsidR="00073C21" w:rsidRDefault="00EF76A9" w:rsidP="00073C21">
          <w:pPr>
            <w:pStyle w:val="30"/>
            <w:tabs>
              <w:tab w:val="right" w:leader="dot" w:pos="8296"/>
            </w:tabs>
            <w:spacing w:line="360" w:lineRule="auto"/>
            <w:rPr>
              <w:noProof/>
            </w:rPr>
          </w:pPr>
          <w:hyperlink w:anchor="_Toc478370041" w:history="1">
            <w:r w:rsidR="00073C21" w:rsidRPr="00EA6C91">
              <w:rPr>
                <w:rStyle w:val="a9"/>
                <w:noProof/>
              </w:rPr>
              <w:t xml:space="preserve">3.2.6 </w:t>
            </w:r>
            <w:r w:rsidR="00073C21" w:rsidRPr="00EA6C91">
              <w:rPr>
                <w:rStyle w:val="a9"/>
                <w:rFonts w:hint="eastAsia"/>
                <w:noProof/>
              </w:rPr>
              <w:t>图像特征提取</w:t>
            </w:r>
            <w:r w:rsidR="00073C21">
              <w:rPr>
                <w:noProof/>
                <w:webHidden/>
              </w:rPr>
              <w:tab/>
            </w:r>
            <w:r w:rsidR="00073C21">
              <w:rPr>
                <w:noProof/>
                <w:webHidden/>
              </w:rPr>
              <w:fldChar w:fldCharType="begin"/>
            </w:r>
            <w:r w:rsidR="00073C21">
              <w:rPr>
                <w:noProof/>
                <w:webHidden/>
              </w:rPr>
              <w:instrText xml:space="preserve"> PAGEREF _Toc478370041 \h </w:instrText>
            </w:r>
            <w:r w:rsidR="00073C21">
              <w:rPr>
                <w:noProof/>
                <w:webHidden/>
              </w:rPr>
            </w:r>
            <w:r w:rsidR="00073C21">
              <w:rPr>
                <w:noProof/>
                <w:webHidden/>
              </w:rPr>
              <w:fldChar w:fldCharType="separate"/>
            </w:r>
            <w:r w:rsidR="00073C21">
              <w:rPr>
                <w:noProof/>
                <w:webHidden/>
              </w:rPr>
              <w:t>13</w:t>
            </w:r>
            <w:r w:rsidR="00073C21">
              <w:rPr>
                <w:noProof/>
                <w:webHidden/>
              </w:rPr>
              <w:fldChar w:fldCharType="end"/>
            </w:r>
          </w:hyperlink>
        </w:p>
        <w:p w:rsidR="00073C21" w:rsidRDefault="00EF76A9" w:rsidP="00073C21">
          <w:pPr>
            <w:pStyle w:val="30"/>
            <w:tabs>
              <w:tab w:val="right" w:leader="dot" w:pos="8296"/>
            </w:tabs>
            <w:spacing w:line="360" w:lineRule="auto"/>
            <w:rPr>
              <w:noProof/>
            </w:rPr>
          </w:pPr>
          <w:hyperlink w:anchor="_Toc478370042" w:history="1">
            <w:r w:rsidR="00073C21" w:rsidRPr="00EA6C91">
              <w:rPr>
                <w:rStyle w:val="a9"/>
                <w:noProof/>
              </w:rPr>
              <w:t>3.2.7</w:t>
            </w:r>
            <w:r w:rsidR="00073C21" w:rsidRPr="00EA6C91">
              <w:rPr>
                <w:rStyle w:val="a9"/>
                <w:rFonts w:hint="eastAsia"/>
                <w:noProof/>
              </w:rPr>
              <w:t>提取全局特征</w:t>
            </w:r>
            <w:r w:rsidR="00073C21">
              <w:rPr>
                <w:noProof/>
                <w:webHidden/>
              </w:rPr>
              <w:tab/>
            </w:r>
            <w:r w:rsidR="00073C21">
              <w:rPr>
                <w:noProof/>
                <w:webHidden/>
              </w:rPr>
              <w:fldChar w:fldCharType="begin"/>
            </w:r>
            <w:r w:rsidR="00073C21">
              <w:rPr>
                <w:noProof/>
                <w:webHidden/>
              </w:rPr>
              <w:instrText xml:space="preserve"> PAGEREF _Toc478370042 \h </w:instrText>
            </w:r>
            <w:r w:rsidR="00073C21">
              <w:rPr>
                <w:noProof/>
                <w:webHidden/>
              </w:rPr>
            </w:r>
            <w:r w:rsidR="00073C21">
              <w:rPr>
                <w:noProof/>
                <w:webHidden/>
              </w:rPr>
              <w:fldChar w:fldCharType="separate"/>
            </w:r>
            <w:r w:rsidR="00073C21">
              <w:rPr>
                <w:noProof/>
                <w:webHidden/>
              </w:rPr>
              <w:t>13</w:t>
            </w:r>
            <w:r w:rsidR="00073C21">
              <w:rPr>
                <w:noProof/>
                <w:webHidden/>
              </w:rPr>
              <w:fldChar w:fldCharType="end"/>
            </w:r>
          </w:hyperlink>
        </w:p>
        <w:p w:rsidR="00073C21" w:rsidRDefault="00EF76A9" w:rsidP="00073C21">
          <w:pPr>
            <w:pStyle w:val="30"/>
            <w:tabs>
              <w:tab w:val="right" w:leader="dot" w:pos="8296"/>
            </w:tabs>
            <w:spacing w:line="360" w:lineRule="auto"/>
            <w:rPr>
              <w:noProof/>
            </w:rPr>
          </w:pPr>
          <w:hyperlink w:anchor="_Toc478370043" w:history="1">
            <w:r w:rsidR="00073C21" w:rsidRPr="00EA6C91">
              <w:rPr>
                <w:rStyle w:val="a9"/>
                <w:noProof/>
              </w:rPr>
              <w:t xml:space="preserve">3.2.8 </w:t>
            </w:r>
            <w:r w:rsidR="00073C21" w:rsidRPr="00EA6C91">
              <w:rPr>
                <w:rStyle w:val="a9"/>
                <w:rFonts w:hint="eastAsia"/>
                <w:noProof/>
              </w:rPr>
              <w:t>提取局部特征</w:t>
            </w:r>
            <w:r w:rsidR="00073C21">
              <w:rPr>
                <w:noProof/>
                <w:webHidden/>
              </w:rPr>
              <w:tab/>
            </w:r>
            <w:r w:rsidR="00073C21">
              <w:rPr>
                <w:noProof/>
                <w:webHidden/>
              </w:rPr>
              <w:fldChar w:fldCharType="begin"/>
            </w:r>
            <w:r w:rsidR="00073C21">
              <w:rPr>
                <w:noProof/>
                <w:webHidden/>
              </w:rPr>
              <w:instrText xml:space="preserve"> PAGEREF _Toc478370043 \h </w:instrText>
            </w:r>
            <w:r w:rsidR="00073C21">
              <w:rPr>
                <w:noProof/>
                <w:webHidden/>
              </w:rPr>
            </w:r>
            <w:r w:rsidR="00073C21">
              <w:rPr>
                <w:noProof/>
                <w:webHidden/>
              </w:rPr>
              <w:fldChar w:fldCharType="separate"/>
            </w:r>
            <w:r w:rsidR="00073C21">
              <w:rPr>
                <w:noProof/>
                <w:webHidden/>
              </w:rPr>
              <w:t>14</w:t>
            </w:r>
            <w:r w:rsidR="00073C21">
              <w:rPr>
                <w:noProof/>
                <w:webHidden/>
              </w:rPr>
              <w:fldChar w:fldCharType="end"/>
            </w:r>
          </w:hyperlink>
        </w:p>
        <w:p w:rsidR="00073C21" w:rsidRDefault="00EF76A9" w:rsidP="00073C21">
          <w:pPr>
            <w:pStyle w:val="30"/>
            <w:tabs>
              <w:tab w:val="right" w:leader="dot" w:pos="8296"/>
            </w:tabs>
            <w:spacing w:line="360" w:lineRule="auto"/>
            <w:rPr>
              <w:noProof/>
            </w:rPr>
          </w:pPr>
          <w:hyperlink w:anchor="_Toc478370044" w:history="1">
            <w:r w:rsidR="00073C21" w:rsidRPr="00EA6C91">
              <w:rPr>
                <w:rStyle w:val="a9"/>
                <w:noProof/>
              </w:rPr>
              <w:t xml:space="preserve">3.2.9 </w:t>
            </w:r>
            <w:r w:rsidR="00073C21" w:rsidRPr="00EA6C91">
              <w:rPr>
                <w:rStyle w:val="a9"/>
                <w:rFonts w:hint="eastAsia"/>
                <w:noProof/>
              </w:rPr>
              <w:t>特征距离计算</w:t>
            </w:r>
            <w:r w:rsidR="00073C21">
              <w:rPr>
                <w:noProof/>
                <w:webHidden/>
              </w:rPr>
              <w:tab/>
            </w:r>
            <w:r w:rsidR="00073C21">
              <w:rPr>
                <w:noProof/>
                <w:webHidden/>
              </w:rPr>
              <w:fldChar w:fldCharType="begin"/>
            </w:r>
            <w:r w:rsidR="00073C21">
              <w:rPr>
                <w:noProof/>
                <w:webHidden/>
              </w:rPr>
              <w:instrText xml:space="preserve"> PAGEREF _Toc478370044 \h </w:instrText>
            </w:r>
            <w:r w:rsidR="00073C21">
              <w:rPr>
                <w:noProof/>
                <w:webHidden/>
              </w:rPr>
            </w:r>
            <w:r w:rsidR="00073C21">
              <w:rPr>
                <w:noProof/>
                <w:webHidden/>
              </w:rPr>
              <w:fldChar w:fldCharType="separate"/>
            </w:r>
            <w:r w:rsidR="00073C21">
              <w:rPr>
                <w:noProof/>
                <w:webHidden/>
              </w:rPr>
              <w:t>14</w:t>
            </w:r>
            <w:r w:rsidR="00073C21">
              <w:rPr>
                <w:noProof/>
                <w:webHidden/>
              </w:rPr>
              <w:fldChar w:fldCharType="end"/>
            </w:r>
          </w:hyperlink>
        </w:p>
        <w:p w:rsidR="00073C21" w:rsidRDefault="00EF76A9" w:rsidP="00073C21">
          <w:pPr>
            <w:pStyle w:val="10"/>
            <w:rPr>
              <w:noProof/>
            </w:rPr>
          </w:pPr>
          <w:hyperlink w:anchor="_Toc478370045" w:history="1">
            <w:r w:rsidR="00073C21" w:rsidRPr="00EA6C91">
              <w:rPr>
                <w:rStyle w:val="a9"/>
                <w:rFonts w:ascii="Times New Roman" w:eastAsia="宋体" w:hAnsi="Times New Roman" w:cs="Times New Roman"/>
                <w:noProof/>
              </w:rPr>
              <w:t xml:space="preserve">4 </w:t>
            </w:r>
            <w:r w:rsidR="00073C21" w:rsidRPr="00EA6C91">
              <w:rPr>
                <w:rStyle w:val="a9"/>
                <w:rFonts w:ascii="Times New Roman" w:eastAsia="宋体" w:hAnsi="Times New Roman" w:cs="Times New Roman" w:hint="eastAsia"/>
                <w:noProof/>
              </w:rPr>
              <w:t>非功能性需求分析</w:t>
            </w:r>
            <w:r w:rsidR="00073C21">
              <w:rPr>
                <w:noProof/>
                <w:webHidden/>
              </w:rPr>
              <w:tab/>
            </w:r>
            <w:r w:rsidR="00073C21">
              <w:rPr>
                <w:noProof/>
                <w:webHidden/>
              </w:rPr>
              <w:fldChar w:fldCharType="begin"/>
            </w:r>
            <w:r w:rsidR="00073C21">
              <w:rPr>
                <w:noProof/>
                <w:webHidden/>
              </w:rPr>
              <w:instrText xml:space="preserve"> PAGEREF _Toc478370045 \h </w:instrText>
            </w:r>
            <w:r w:rsidR="00073C21">
              <w:rPr>
                <w:noProof/>
                <w:webHidden/>
              </w:rPr>
            </w:r>
            <w:r w:rsidR="00073C21">
              <w:rPr>
                <w:noProof/>
                <w:webHidden/>
              </w:rPr>
              <w:fldChar w:fldCharType="separate"/>
            </w:r>
            <w:r w:rsidR="00073C21">
              <w:rPr>
                <w:noProof/>
                <w:webHidden/>
              </w:rPr>
              <w:t>15</w:t>
            </w:r>
            <w:r w:rsidR="00073C21">
              <w:rPr>
                <w:noProof/>
                <w:webHidden/>
              </w:rPr>
              <w:fldChar w:fldCharType="end"/>
            </w:r>
          </w:hyperlink>
        </w:p>
        <w:p w:rsidR="00073C21" w:rsidRDefault="00EF76A9" w:rsidP="00073C21">
          <w:pPr>
            <w:pStyle w:val="20"/>
            <w:tabs>
              <w:tab w:val="right" w:leader="dot" w:pos="8296"/>
            </w:tabs>
            <w:spacing w:line="360" w:lineRule="auto"/>
            <w:rPr>
              <w:noProof/>
            </w:rPr>
          </w:pPr>
          <w:hyperlink w:anchor="_Toc478370046" w:history="1">
            <w:r w:rsidR="00073C21" w:rsidRPr="00EA6C91">
              <w:rPr>
                <w:rStyle w:val="a9"/>
                <w:rFonts w:ascii="Times New Roman" w:hAnsi="Times New Roman" w:cs="Times New Roman"/>
                <w:noProof/>
                <w:kern w:val="0"/>
              </w:rPr>
              <w:t xml:space="preserve">4.1 </w:t>
            </w:r>
            <w:r w:rsidR="00073C21" w:rsidRPr="00EA6C91">
              <w:rPr>
                <w:rStyle w:val="a9"/>
                <w:rFonts w:ascii="Times New Roman" w:hAnsi="Times New Roman" w:cs="Times New Roman" w:hint="eastAsia"/>
                <w:noProof/>
                <w:kern w:val="0"/>
              </w:rPr>
              <w:t>兼容性</w:t>
            </w:r>
            <w:r w:rsidR="00073C21">
              <w:rPr>
                <w:noProof/>
                <w:webHidden/>
              </w:rPr>
              <w:tab/>
            </w:r>
            <w:r w:rsidR="00073C21">
              <w:rPr>
                <w:noProof/>
                <w:webHidden/>
              </w:rPr>
              <w:fldChar w:fldCharType="begin"/>
            </w:r>
            <w:r w:rsidR="00073C21">
              <w:rPr>
                <w:noProof/>
                <w:webHidden/>
              </w:rPr>
              <w:instrText xml:space="preserve"> PAGEREF _Toc478370046 \h </w:instrText>
            </w:r>
            <w:r w:rsidR="00073C21">
              <w:rPr>
                <w:noProof/>
                <w:webHidden/>
              </w:rPr>
            </w:r>
            <w:r w:rsidR="00073C21">
              <w:rPr>
                <w:noProof/>
                <w:webHidden/>
              </w:rPr>
              <w:fldChar w:fldCharType="separate"/>
            </w:r>
            <w:r w:rsidR="00073C21">
              <w:rPr>
                <w:noProof/>
                <w:webHidden/>
              </w:rPr>
              <w:t>15</w:t>
            </w:r>
            <w:r w:rsidR="00073C21">
              <w:rPr>
                <w:noProof/>
                <w:webHidden/>
              </w:rPr>
              <w:fldChar w:fldCharType="end"/>
            </w:r>
          </w:hyperlink>
        </w:p>
        <w:p w:rsidR="00073C21" w:rsidRDefault="00EF76A9" w:rsidP="00073C21">
          <w:pPr>
            <w:pStyle w:val="20"/>
            <w:tabs>
              <w:tab w:val="right" w:leader="dot" w:pos="8296"/>
            </w:tabs>
            <w:spacing w:line="360" w:lineRule="auto"/>
            <w:rPr>
              <w:noProof/>
            </w:rPr>
          </w:pPr>
          <w:hyperlink w:anchor="_Toc478370047" w:history="1">
            <w:r w:rsidR="00073C21" w:rsidRPr="00EA6C91">
              <w:rPr>
                <w:rStyle w:val="a9"/>
                <w:rFonts w:ascii="Times New Roman" w:hAnsi="Times New Roman" w:cs="Times New Roman"/>
                <w:noProof/>
                <w:kern w:val="0"/>
              </w:rPr>
              <w:t xml:space="preserve">4.2 </w:t>
            </w:r>
            <w:r w:rsidR="00073C21" w:rsidRPr="00EA6C91">
              <w:rPr>
                <w:rStyle w:val="a9"/>
                <w:rFonts w:ascii="Times New Roman" w:hAnsi="Times New Roman" w:cs="Times New Roman" w:hint="eastAsia"/>
                <w:noProof/>
                <w:kern w:val="0"/>
              </w:rPr>
              <w:t>可修改性</w:t>
            </w:r>
            <w:r w:rsidR="00073C21">
              <w:rPr>
                <w:noProof/>
                <w:webHidden/>
              </w:rPr>
              <w:tab/>
            </w:r>
            <w:r w:rsidR="00073C21">
              <w:rPr>
                <w:noProof/>
                <w:webHidden/>
              </w:rPr>
              <w:fldChar w:fldCharType="begin"/>
            </w:r>
            <w:r w:rsidR="00073C21">
              <w:rPr>
                <w:noProof/>
                <w:webHidden/>
              </w:rPr>
              <w:instrText xml:space="preserve"> PAGEREF _Toc478370047 \h </w:instrText>
            </w:r>
            <w:r w:rsidR="00073C21">
              <w:rPr>
                <w:noProof/>
                <w:webHidden/>
              </w:rPr>
            </w:r>
            <w:r w:rsidR="00073C21">
              <w:rPr>
                <w:noProof/>
                <w:webHidden/>
              </w:rPr>
              <w:fldChar w:fldCharType="separate"/>
            </w:r>
            <w:r w:rsidR="00073C21">
              <w:rPr>
                <w:noProof/>
                <w:webHidden/>
              </w:rPr>
              <w:t>15</w:t>
            </w:r>
            <w:r w:rsidR="00073C21">
              <w:rPr>
                <w:noProof/>
                <w:webHidden/>
              </w:rPr>
              <w:fldChar w:fldCharType="end"/>
            </w:r>
          </w:hyperlink>
        </w:p>
        <w:p w:rsidR="00073C21" w:rsidRDefault="00EF76A9" w:rsidP="00073C21">
          <w:pPr>
            <w:pStyle w:val="20"/>
            <w:tabs>
              <w:tab w:val="right" w:leader="dot" w:pos="8296"/>
            </w:tabs>
            <w:spacing w:line="360" w:lineRule="auto"/>
            <w:rPr>
              <w:noProof/>
            </w:rPr>
          </w:pPr>
          <w:hyperlink w:anchor="_Toc478370048" w:history="1">
            <w:r w:rsidR="00073C21" w:rsidRPr="00EA6C91">
              <w:rPr>
                <w:rStyle w:val="a9"/>
                <w:rFonts w:ascii="Times New Roman" w:hAnsi="Times New Roman" w:cs="Times New Roman"/>
                <w:noProof/>
                <w:kern w:val="0"/>
              </w:rPr>
              <w:t xml:space="preserve">4.3 </w:t>
            </w:r>
            <w:r w:rsidR="00073C21" w:rsidRPr="00EA6C91">
              <w:rPr>
                <w:rStyle w:val="a9"/>
                <w:rFonts w:ascii="Times New Roman" w:hAnsi="Times New Roman" w:cs="Times New Roman" w:hint="eastAsia"/>
                <w:noProof/>
                <w:kern w:val="0"/>
              </w:rPr>
              <w:t>高效性</w:t>
            </w:r>
            <w:r w:rsidR="00073C21">
              <w:rPr>
                <w:noProof/>
                <w:webHidden/>
              </w:rPr>
              <w:tab/>
            </w:r>
            <w:r w:rsidR="00073C21">
              <w:rPr>
                <w:noProof/>
                <w:webHidden/>
              </w:rPr>
              <w:fldChar w:fldCharType="begin"/>
            </w:r>
            <w:r w:rsidR="00073C21">
              <w:rPr>
                <w:noProof/>
                <w:webHidden/>
              </w:rPr>
              <w:instrText xml:space="preserve"> PAGEREF _Toc478370048 \h </w:instrText>
            </w:r>
            <w:r w:rsidR="00073C21">
              <w:rPr>
                <w:noProof/>
                <w:webHidden/>
              </w:rPr>
            </w:r>
            <w:r w:rsidR="00073C21">
              <w:rPr>
                <w:noProof/>
                <w:webHidden/>
              </w:rPr>
              <w:fldChar w:fldCharType="separate"/>
            </w:r>
            <w:r w:rsidR="00073C21">
              <w:rPr>
                <w:noProof/>
                <w:webHidden/>
              </w:rPr>
              <w:t>15</w:t>
            </w:r>
            <w:r w:rsidR="00073C21">
              <w:rPr>
                <w:noProof/>
                <w:webHidden/>
              </w:rPr>
              <w:fldChar w:fldCharType="end"/>
            </w:r>
          </w:hyperlink>
        </w:p>
        <w:p w:rsidR="00073C21" w:rsidRDefault="00EF76A9" w:rsidP="00073C21">
          <w:pPr>
            <w:pStyle w:val="20"/>
            <w:tabs>
              <w:tab w:val="right" w:leader="dot" w:pos="8296"/>
            </w:tabs>
            <w:spacing w:line="360" w:lineRule="auto"/>
            <w:rPr>
              <w:noProof/>
            </w:rPr>
          </w:pPr>
          <w:hyperlink w:anchor="_Toc478370049" w:history="1">
            <w:r w:rsidR="00073C21" w:rsidRPr="00EA6C91">
              <w:rPr>
                <w:rStyle w:val="a9"/>
                <w:rFonts w:ascii="Times New Roman" w:hAnsi="Times New Roman" w:cs="Times New Roman"/>
                <w:noProof/>
                <w:kern w:val="0"/>
              </w:rPr>
              <w:t xml:space="preserve">4.4 </w:t>
            </w:r>
            <w:r w:rsidR="00073C21" w:rsidRPr="00EA6C91">
              <w:rPr>
                <w:rStyle w:val="a9"/>
                <w:rFonts w:ascii="Times New Roman" w:hAnsi="Times New Roman" w:cs="Times New Roman" w:hint="eastAsia"/>
                <w:noProof/>
                <w:kern w:val="0"/>
              </w:rPr>
              <w:t>场景需求</w:t>
            </w:r>
            <w:r w:rsidR="00073C21">
              <w:rPr>
                <w:noProof/>
                <w:webHidden/>
              </w:rPr>
              <w:tab/>
            </w:r>
            <w:r w:rsidR="00073C21">
              <w:rPr>
                <w:noProof/>
                <w:webHidden/>
              </w:rPr>
              <w:fldChar w:fldCharType="begin"/>
            </w:r>
            <w:r w:rsidR="00073C21">
              <w:rPr>
                <w:noProof/>
                <w:webHidden/>
              </w:rPr>
              <w:instrText xml:space="preserve"> PAGEREF _Toc478370049 \h </w:instrText>
            </w:r>
            <w:r w:rsidR="00073C21">
              <w:rPr>
                <w:noProof/>
                <w:webHidden/>
              </w:rPr>
            </w:r>
            <w:r w:rsidR="00073C21">
              <w:rPr>
                <w:noProof/>
                <w:webHidden/>
              </w:rPr>
              <w:fldChar w:fldCharType="separate"/>
            </w:r>
            <w:r w:rsidR="00073C21">
              <w:rPr>
                <w:noProof/>
                <w:webHidden/>
              </w:rPr>
              <w:t>16</w:t>
            </w:r>
            <w:r w:rsidR="00073C21">
              <w:rPr>
                <w:noProof/>
                <w:webHidden/>
              </w:rPr>
              <w:fldChar w:fldCharType="end"/>
            </w:r>
          </w:hyperlink>
        </w:p>
        <w:p w:rsidR="00073C21" w:rsidRDefault="00EF76A9" w:rsidP="00073C21">
          <w:pPr>
            <w:pStyle w:val="30"/>
            <w:tabs>
              <w:tab w:val="right" w:leader="dot" w:pos="8296"/>
            </w:tabs>
            <w:spacing w:line="360" w:lineRule="auto"/>
            <w:rPr>
              <w:noProof/>
            </w:rPr>
          </w:pPr>
          <w:hyperlink w:anchor="_Toc478370050" w:history="1">
            <w:r w:rsidR="00073C21" w:rsidRPr="00EA6C91">
              <w:rPr>
                <w:rStyle w:val="a9"/>
                <w:noProof/>
              </w:rPr>
              <w:t xml:space="preserve">4.4.1 </w:t>
            </w:r>
            <w:r w:rsidR="00073C21" w:rsidRPr="00EA6C91">
              <w:rPr>
                <w:rStyle w:val="a9"/>
                <w:rFonts w:hint="eastAsia"/>
                <w:noProof/>
              </w:rPr>
              <w:t>基于</w:t>
            </w:r>
            <w:r w:rsidR="00073C21" w:rsidRPr="00EA6C91">
              <w:rPr>
                <w:rStyle w:val="a9"/>
                <w:noProof/>
              </w:rPr>
              <w:t>Lire</w:t>
            </w:r>
            <w:r w:rsidR="00073C21" w:rsidRPr="00EA6C91">
              <w:rPr>
                <w:rStyle w:val="a9"/>
                <w:rFonts w:hint="eastAsia"/>
                <w:noProof/>
              </w:rPr>
              <w:t>的检索引擎的应用场景</w:t>
            </w:r>
            <w:r w:rsidR="00073C21">
              <w:rPr>
                <w:noProof/>
                <w:webHidden/>
              </w:rPr>
              <w:tab/>
            </w:r>
            <w:r w:rsidR="00073C21">
              <w:rPr>
                <w:noProof/>
                <w:webHidden/>
              </w:rPr>
              <w:fldChar w:fldCharType="begin"/>
            </w:r>
            <w:r w:rsidR="00073C21">
              <w:rPr>
                <w:noProof/>
                <w:webHidden/>
              </w:rPr>
              <w:instrText xml:space="preserve"> PAGEREF _Toc478370050 \h </w:instrText>
            </w:r>
            <w:r w:rsidR="00073C21">
              <w:rPr>
                <w:noProof/>
                <w:webHidden/>
              </w:rPr>
            </w:r>
            <w:r w:rsidR="00073C21">
              <w:rPr>
                <w:noProof/>
                <w:webHidden/>
              </w:rPr>
              <w:fldChar w:fldCharType="separate"/>
            </w:r>
            <w:r w:rsidR="00073C21">
              <w:rPr>
                <w:noProof/>
                <w:webHidden/>
              </w:rPr>
              <w:t>16</w:t>
            </w:r>
            <w:r w:rsidR="00073C21">
              <w:rPr>
                <w:noProof/>
                <w:webHidden/>
              </w:rPr>
              <w:fldChar w:fldCharType="end"/>
            </w:r>
          </w:hyperlink>
        </w:p>
        <w:p w:rsidR="00073C21" w:rsidRDefault="00EF76A9" w:rsidP="00073C21">
          <w:pPr>
            <w:pStyle w:val="30"/>
            <w:tabs>
              <w:tab w:val="right" w:leader="dot" w:pos="8296"/>
            </w:tabs>
            <w:spacing w:line="360" w:lineRule="auto"/>
            <w:rPr>
              <w:noProof/>
            </w:rPr>
          </w:pPr>
          <w:hyperlink w:anchor="_Toc478370051" w:history="1">
            <w:r w:rsidR="00073C21" w:rsidRPr="00EA6C91">
              <w:rPr>
                <w:rStyle w:val="a9"/>
                <w:noProof/>
              </w:rPr>
              <w:t xml:space="preserve">4.4.2 </w:t>
            </w:r>
            <w:r w:rsidR="00073C21" w:rsidRPr="00EA6C91">
              <w:rPr>
                <w:rStyle w:val="a9"/>
                <w:rFonts w:hint="eastAsia"/>
                <w:noProof/>
              </w:rPr>
              <w:t>场景的存在的问题</w:t>
            </w:r>
            <w:r w:rsidR="00073C21">
              <w:rPr>
                <w:noProof/>
                <w:webHidden/>
              </w:rPr>
              <w:tab/>
            </w:r>
            <w:r w:rsidR="00073C21">
              <w:rPr>
                <w:noProof/>
                <w:webHidden/>
              </w:rPr>
              <w:fldChar w:fldCharType="begin"/>
            </w:r>
            <w:r w:rsidR="00073C21">
              <w:rPr>
                <w:noProof/>
                <w:webHidden/>
              </w:rPr>
              <w:instrText xml:space="preserve"> PAGEREF _Toc478370051 \h </w:instrText>
            </w:r>
            <w:r w:rsidR="00073C21">
              <w:rPr>
                <w:noProof/>
                <w:webHidden/>
              </w:rPr>
            </w:r>
            <w:r w:rsidR="00073C21">
              <w:rPr>
                <w:noProof/>
                <w:webHidden/>
              </w:rPr>
              <w:fldChar w:fldCharType="separate"/>
            </w:r>
            <w:r w:rsidR="00073C21">
              <w:rPr>
                <w:noProof/>
                <w:webHidden/>
              </w:rPr>
              <w:t>16</w:t>
            </w:r>
            <w:r w:rsidR="00073C21">
              <w:rPr>
                <w:noProof/>
                <w:webHidden/>
              </w:rPr>
              <w:fldChar w:fldCharType="end"/>
            </w:r>
          </w:hyperlink>
        </w:p>
        <w:p w:rsidR="00DF399E" w:rsidRPr="00B6176A" w:rsidRDefault="00DF399E" w:rsidP="00073C21">
          <w:pPr>
            <w:spacing w:line="360" w:lineRule="auto"/>
            <w:rPr>
              <w:rFonts w:ascii="Times New Roman" w:hAnsi="Times New Roman" w:cs="Times New Roman"/>
              <w:b/>
              <w:bCs/>
              <w:lang w:val="zh-CN"/>
            </w:rPr>
          </w:pPr>
          <w:r w:rsidRPr="00B6176A">
            <w:rPr>
              <w:rFonts w:ascii="Times New Roman" w:hAnsi="Times New Roman" w:cs="Times New Roman"/>
              <w:b/>
              <w:bCs/>
              <w:lang w:val="zh-CN"/>
            </w:rPr>
            <w:fldChar w:fldCharType="end"/>
          </w:r>
        </w:p>
      </w:sdtContent>
    </w:sdt>
    <w:p w:rsidR="00A029E9" w:rsidRPr="00B6176A" w:rsidRDefault="00A029E9" w:rsidP="00A029E9">
      <w:pPr>
        <w:rPr>
          <w:rFonts w:ascii="Times New Roman" w:hAnsi="Times New Roman" w:cs="Times New Roman"/>
          <w:b/>
          <w:bCs/>
          <w:lang w:val="zh-CN"/>
        </w:rPr>
      </w:pPr>
    </w:p>
    <w:p w:rsidR="00A029E9" w:rsidRPr="00B6176A" w:rsidRDefault="00D36872" w:rsidP="00A029E9">
      <w:pPr>
        <w:rPr>
          <w:rFonts w:ascii="Times New Roman" w:hAnsi="Times New Roman" w:cs="Times New Roman"/>
          <w:b/>
          <w:bCs/>
          <w:lang w:val="zh-CN"/>
        </w:rPr>
      </w:pPr>
      <w:r w:rsidRPr="00B6176A">
        <w:rPr>
          <w:rFonts w:ascii="Times New Roman" w:hAnsi="Times New Roman" w:cs="Times New Roman"/>
          <w:b/>
          <w:bCs/>
          <w:lang w:val="zh-CN"/>
        </w:rPr>
        <w:br w:type="page"/>
      </w:r>
    </w:p>
    <w:p w:rsidR="00A029E9" w:rsidRPr="00B6176A" w:rsidRDefault="00A029E9" w:rsidP="00A029E9">
      <w:pPr>
        <w:pStyle w:val="1"/>
        <w:adjustRightInd w:val="0"/>
        <w:spacing w:line="360" w:lineRule="auto"/>
        <w:textAlignment w:val="baseline"/>
        <w:rPr>
          <w:rFonts w:ascii="Times New Roman" w:eastAsia="宋体" w:hAnsi="Times New Roman" w:cs="Times New Roman"/>
        </w:rPr>
      </w:pPr>
      <w:bookmarkStart w:id="1" w:name="_Toc478370020"/>
      <w:r w:rsidRPr="00B6176A">
        <w:rPr>
          <w:rFonts w:ascii="Times New Roman" w:eastAsia="宋体" w:hAnsi="Times New Roman" w:cs="Times New Roman"/>
        </w:rPr>
        <w:lastRenderedPageBreak/>
        <w:t>1</w:t>
      </w:r>
      <w:r w:rsidRPr="00B6176A">
        <w:rPr>
          <w:rFonts w:ascii="Times New Roman" w:eastAsia="宋体" w:hAnsi="Times New Roman" w:cs="Times New Roman"/>
        </w:rPr>
        <w:t>前言</w:t>
      </w:r>
      <w:bookmarkEnd w:id="1"/>
    </w:p>
    <w:p w:rsidR="003D3AD7" w:rsidRPr="00B6176A" w:rsidRDefault="003D3AD7" w:rsidP="00A029E9">
      <w:pPr>
        <w:pStyle w:val="2"/>
        <w:adjustRightInd w:val="0"/>
        <w:spacing w:before="120" w:afterLines="50" w:after="156" w:line="360" w:lineRule="auto"/>
        <w:textAlignment w:val="baseline"/>
        <w:rPr>
          <w:rFonts w:ascii="Times New Roman" w:hAnsi="Times New Roman" w:cs="Times New Roman"/>
          <w:kern w:val="0"/>
        </w:rPr>
      </w:pPr>
      <w:bookmarkStart w:id="2" w:name="_Toc478370021"/>
      <w:r w:rsidRPr="00B6176A">
        <w:rPr>
          <w:rFonts w:ascii="Times New Roman" w:hAnsi="Times New Roman" w:cs="Times New Roman"/>
          <w:kern w:val="0"/>
        </w:rPr>
        <w:t>1.1</w:t>
      </w:r>
      <w:r w:rsidR="00DF399E" w:rsidRPr="00B6176A">
        <w:rPr>
          <w:rFonts w:ascii="Times New Roman" w:hAnsi="Times New Roman" w:cs="Times New Roman"/>
          <w:kern w:val="0"/>
        </w:rPr>
        <w:t>目的</w:t>
      </w:r>
      <w:bookmarkEnd w:id="2"/>
    </w:p>
    <w:p w:rsidR="001F235D" w:rsidRPr="00B6176A" w:rsidRDefault="001F235D"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以</w:t>
      </w:r>
      <w:r w:rsidR="00A029E9" w:rsidRPr="00B6176A">
        <w:rPr>
          <w:rFonts w:ascii="Times New Roman" w:eastAsia="宋体" w:hAnsi="Times New Roman" w:cs="Times New Roman"/>
          <w:kern w:val="0"/>
          <w:sz w:val="24"/>
          <w:szCs w:val="24"/>
        </w:rPr>
        <w:t>Lire</w:t>
      </w:r>
      <w:r w:rsidRPr="00B6176A">
        <w:rPr>
          <w:rFonts w:ascii="Times New Roman" w:eastAsia="宋体" w:hAnsi="Times New Roman" w:cs="Times New Roman"/>
          <w:kern w:val="0"/>
          <w:sz w:val="24"/>
          <w:szCs w:val="24"/>
        </w:rPr>
        <w:t>开源框架及相关资料为输入，分析软件设计需求，结合软件工程综合实验具体要求，输出软件需求规格说明书，作为设计开发的依据并指导后续的开发工作。</w:t>
      </w:r>
    </w:p>
    <w:p w:rsidR="003D3AD7" w:rsidRPr="00B6176A" w:rsidRDefault="003D3AD7" w:rsidP="00A029E9">
      <w:pPr>
        <w:pStyle w:val="2"/>
        <w:adjustRightInd w:val="0"/>
        <w:spacing w:before="120" w:afterLines="50" w:after="156" w:line="360" w:lineRule="auto"/>
        <w:textAlignment w:val="baseline"/>
        <w:rPr>
          <w:rFonts w:ascii="Times New Roman" w:hAnsi="Times New Roman" w:cs="Times New Roman"/>
          <w:kern w:val="0"/>
        </w:rPr>
      </w:pPr>
      <w:bookmarkStart w:id="3" w:name="_Toc478370022"/>
      <w:r w:rsidRPr="00B6176A">
        <w:rPr>
          <w:rFonts w:ascii="Times New Roman" w:hAnsi="Times New Roman" w:cs="Times New Roman"/>
          <w:kern w:val="0"/>
        </w:rPr>
        <w:t>1.2</w:t>
      </w:r>
      <w:r w:rsidR="00A029E9" w:rsidRPr="00B6176A">
        <w:rPr>
          <w:rFonts w:ascii="Times New Roman" w:hAnsi="Times New Roman" w:cs="Times New Roman"/>
          <w:kern w:val="0"/>
        </w:rPr>
        <w:t>软件需求分析理论</w:t>
      </w:r>
      <w:bookmarkEnd w:id="3"/>
    </w:p>
    <w:p w:rsidR="00A029E9"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软件需求分析（</w:t>
      </w:r>
      <w:r w:rsidRPr="00B6176A">
        <w:rPr>
          <w:rFonts w:ascii="Times New Roman" w:eastAsia="宋体" w:hAnsi="Times New Roman" w:cs="Times New Roman"/>
          <w:kern w:val="0"/>
          <w:sz w:val="24"/>
          <w:szCs w:val="24"/>
        </w:rPr>
        <w:t>Software Reguirement Analysis</w:t>
      </w:r>
      <w:r w:rsidRPr="00B6176A">
        <w:rPr>
          <w:rFonts w:ascii="Times New Roman" w:eastAsia="宋体" w:hAnsi="Times New Roman" w:cs="Times New Roman"/>
          <w:kern w:val="0"/>
          <w:sz w:val="24"/>
          <w:szCs w:val="24"/>
        </w:rPr>
        <w:t>）是对用户想要实现的功能进行分析，理解用户想要得到的该软件的完整功能，为将来进行软件设计提供一个基本依据。</w:t>
      </w:r>
      <w:r w:rsidRPr="00B6176A">
        <w:rPr>
          <w:rFonts w:ascii="Times New Roman" w:eastAsia="宋体" w:hAnsi="Times New Roman" w:cs="Times New Roman"/>
          <w:kern w:val="0"/>
          <w:sz w:val="24"/>
          <w:szCs w:val="24"/>
        </w:rPr>
        <w:t> </w:t>
      </w:r>
    </w:p>
    <w:p w:rsidR="00A029E9"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需求分析的具体内容可以归纳为六个方面：软件的功能需求，软件与硬件或其他外部系统接口，软件的非功能性需求，软件的反向需求，软件设计和实现上的限制，阅读支持信息。</w:t>
      </w:r>
      <w:r w:rsidRPr="00B6176A">
        <w:rPr>
          <w:rFonts w:ascii="Times New Roman" w:eastAsia="宋体" w:hAnsi="Times New Roman" w:cs="Times New Roman"/>
          <w:kern w:val="0"/>
          <w:sz w:val="24"/>
          <w:szCs w:val="24"/>
        </w:rPr>
        <w:t> </w:t>
      </w:r>
    </w:p>
    <w:p w:rsidR="00A029E9"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软件需求分析的主要实现目标：</w:t>
      </w:r>
      <w:r w:rsidRPr="00B6176A">
        <w:rPr>
          <w:rFonts w:ascii="Times New Roman" w:eastAsia="宋体" w:hAnsi="Times New Roman" w:cs="Times New Roman"/>
          <w:kern w:val="0"/>
          <w:sz w:val="24"/>
          <w:szCs w:val="24"/>
        </w:rPr>
        <w:t> </w:t>
      </w:r>
    </w:p>
    <w:p w:rsidR="00A029E9"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(1) </w:t>
      </w:r>
      <w:r w:rsidRPr="00B6176A">
        <w:rPr>
          <w:rFonts w:ascii="Times New Roman" w:eastAsia="宋体" w:hAnsi="Times New Roman" w:cs="Times New Roman"/>
          <w:kern w:val="0"/>
          <w:sz w:val="24"/>
          <w:szCs w:val="24"/>
        </w:rPr>
        <w:t>对实现软件的功能做全面的描述，帮助用户判断实现功能的正确性、一致性和完整性，促使用户在软件设计启动之前周密地、全面地思考软件需求；</w:t>
      </w:r>
      <w:r w:rsidRPr="00B6176A">
        <w:rPr>
          <w:rFonts w:ascii="Times New Roman" w:eastAsia="宋体" w:hAnsi="Times New Roman" w:cs="Times New Roman"/>
          <w:kern w:val="0"/>
          <w:sz w:val="24"/>
          <w:szCs w:val="24"/>
        </w:rPr>
        <w:t> </w:t>
      </w:r>
    </w:p>
    <w:p w:rsidR="00A029E9"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(2) </w:t>
      </w:r>
      <w:r w:rsidRPr="00B6176A">
        <w:rPr>
          <w:rFonts w:ascii="Times New Roman" w:eastAsia="宋体" w:hAnsi="Times New Roman" w:cs="Times New Roman"/>
          <w:kern w:val="0"/>
          <w:sz w:val="24"/>
          <w:szCs w:val="24"/>
        </w:rPr>
        <w:t>了解和描述软件实现所需的全部信息，为软件设计、确认和验证提供一个基准；</w:t>
      </w:r>
      <w:r w:rsidRPr="00B6176A">
        <w:rPr>
          <w:rFonts w:ascii="Times New Roman" w:eastAsia="宋体" w:hAnsi="Times New Roman" w:cs="Times New Roman"/>
          <w:kern w:val="0"/>
          <w:sz w:val="24"/>
          <w:szCs w:val="24"/>
        </w:rPr>
        <w:t> </w:t>
      </w:r>
    </w:p>
    <w:p w:rsidR="00DF399E"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(3) </w:t>
      </w:r>
      <w:r w:rsidRPr="00B6176A">
        <w:rPr>
          <w:rFonts w:ascii="Times New Roman" w:eastAsia="宋体" w:hAnsi="Times New Roman" w:cs="Times New Roman"/>
          <w:kern w:val="0"/>
          <w:sz w:val="24"/>
          <w:szCs w:val="24"/>
        </w:rPr>
        <w:t>为软件管理人员进行软件成本计价和编制软件开发计划书提供依据；</w:t>
      </w:r>
    </w:p>
    <w:p w:rsidR="003D3AD7" w:rsidRPr="00B6176A" w:rsidRDefault="003D3AD7" w:rsidP="00230174">
      <w:pPr>
        <w:pStyle w:val="2"/>
        <w:adjustRightInd w:val="0"/>
        <w:spacing w:before="120" w:afterLines="50" w:after="156" w:line="360" w:lineRule="auto"/>
        <w:textAlignment w:val="baseline"/>
        <w:rPr>
          <w:rFonts w:ascii="Times New Roman" w:hAnsi="Times New Roman" w:cs="Times New Roman"/>
          <w:kern w:val="0"/>
        </w:rPr>
      </w:pPr>
      <w:bookmarkStart w:id="4" w:name="_Toc478370023"/>
      <w:r w:rsidRPr="00B6176A">
        <w:rPr>
          <w:rFonts w:ascii="Times New Roman" w:hAnsi="Times New Roman" w:cs="Times New Roman"/>
          <w:kern w:val="0"/>
        </w:rPr>
        <w:t>1.3</w:t>
      </w:r>
      <w:r w:rsidRPr="00B6176A">
        <w:rPr>
          <w:rFonts w:ascii="Times New Roman" w:hAnsi="Times New Roman" w:cs="Times New Roman"/>
          <w:kern w:val="0"/>
        </w:rPr>
        <w:t>文档概述</w:t>
      </w:r>
      <w:bookmarkEnd w:id="4"/>
    </w:p>
    <w:p w:rsidR="00230174" w:rsidRPr="00B6176A" w:rsidRDefault="003D3AD7" w:rsidP="00230174">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文档用途：本文档主要是介绍</w:t>
      </w:r>
      <w:r w:rsidRPr="00B6176A">
        <w:rPr>
          <w:rFonts w:ascii="Times New Roman" w:eastAsia="宋体" w:hAnsi="Times New Roman" w:cs="Times New Roman"/>
          <w:kern w:val="0"/>
          <w:sz w:val="24"/>
          <w:szCs w:val="24"/>
        </w:rPr>
        <w:t>L</w:t>
      </w:r>
      <w:r w:rsidR="00230174" w:rsidRPr="00B6176A">
        <w:rPr>
          <w:rFonts w:ascii="Times New Roman" w:eastAsia="宋体" w:hAnsi="Times New Roman" w:cs="Times New Roman"/>
          <w:kern w:val="0"/>
          <w:sz w:val="24"/>
          <w:szCs w:val="24"/>
        </w:rPr>
        <w:t>ire</w:t>
      </w:r>
      <w:r w:rsidRPr="00B6176A">
        <w:rPr>
          <w:rFonts w:ascii="Times New Roman" w:eastAsia="宋体" w:hAnsi="Times New Roman" w:cs="Times New Roman"/>
          <w:kern w:val="0"/>
          <w:sz w:val="24"/>
          <w:szCs w:val="24"/>
        </w:rPr>
        <w:t>系统需求及规格说明。</w:t>
      </w:r>
    </w:p>
    <w:p w:rsidR="003D3AD7" w:rsidRPr="00B6176A" w:rsidRDefault="003D3AD7" w:rsidP="00230174">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主要内容</w:t>
      </w:r>
      <w:r w:rsidR="00230174" w:rsidRPr="00B6176A">
        <w:rPr>
          <w:rFonts w:ascii="Times New Roman" w:eastAsia="宋体" w:hAnsi="Times New Roman" w:cs="Times New Roman"/>
          <w:kern w:val="0"/>
          <w:sz w:val="24"/>
          <w:szCs w:val="24"/>
        </w:rPr>
        <w:t>如下</w:t>
      </w:r>
      <w:r w:rsidRPr="00B6176A">
        <w:rPr>
          <w:rFonts w:ascii="Times New Roman" w:eastAsia="宋体" w:hAnsi="Times New Roman" w:cs="Times New Roman"/>
          <w:kern w:val="0"/>
          <w:sz w:val="24"/>
          <w:szCs w:val="24"/>
        </w:rPr>
        <w:t>：</w:t>
      </w:r>
    </w:p>
    <w:p w:rsidR="003D3AD7" w:rsidRPr="00B6176A" w:rsidRDefault="00230174" w:rsidP="00230174">
      <w:pPr>
        <w:pStyle w:val="a6"/>
        <w:numPr>
          <w:ilvl w:val="0"/>
          <w:numId w:val="8"/>
        </w:numPr>
        <w:spacing w:line="276" w:lineRule="auto"/>
        <w:ind w:firstLineChars="0"/>
        <w:rPr>
          <w:rFonts w:ascii="Times New Roman" w:hAnsi="Times New Roman" w:cs="Times New Roman"/>
          <w:color w:val="000000"/>
          <w:sz w:val="24"/>
          <w:szCs w:val="24"/>
        </w:rPr>
      </w:pPr>
      <w:r w:rsidRPr="00B6176A">
        <w:rPr>
          <w:rFonts w:ascii="Times New Roman" w:hAnsi="Times New Roman" w:cs="Times New Roman"/>
          <w:color w:val="000000"/>
          <w:sz w:val="24"/>
          <w:szCs w:val="24"/>
        </w:rPr>
        <w:t>以用例图</w:t>
      </w:r>
      <w:r w:rsidR="003D3AD7" w:rsidRPr="00B6176A">
        <w:rPr>
          <w:rFonts w:ascii="Times New Roman" w:hAnsi="Times New Roman" w:cs="Times New Roman"/>
          <w:color w:val="000000"/>
          <w:sz w:val="24"/>
          <w:szCs w:val="24"/>
        </w:rPr>
        <w:t>的形式给出</w:t>
      </w:r>
      <w:r w:rsidR="00F164AF">
        <w:rPr>
          <w:rFonts w:ascii="Times New Roman" w:hAnsi="Times New Roman" w:cs="Times New Roman" w:hint="eastAsia"/>
          <w:color w:val="000000"/>
          <w:sz w:val="24"/>
          <w:szCs w:val="24"/>
        </w:rPr>
        <w:t>Lire</w:t>
      </w:r>
      <w:r w:rsidR="003D3AD7" w:rsidRPr="00B6176A">
        <w:rPr>
          <w:rFonts w:ascii="Times New Roman" w:hAnsi="Times New Roman" w:cs="Times New Roman"/>
          <w:color w:val="000000"/>
          <w:sz w:val="24"/>
          <w:szCs w:val="24"/>
        </w:rPr>
        <w:t>系统功能需求的分解结构，并对用例模型进</w:t>
      </w:r>
      <w:r w:rsidRPr="00B6176A">
        <w:rPr>
          <w:rFonts w:ascii="Times New Roman" w:hAnsi="Times New Roman" w:cs="Times New Roman"/>
          <w:color w:val="000000"/>
          <w:sz w:val="24"/>
          <w:szCs w:val="24"/>
        </w:rPr>
        <w:t>行详细的描述，</w:t>
      </w:r>
      <w:r w:rsidR="003D3AD7" w:rsidRPr="00B6176A">
        <w:rPr>
          <w:rFonts w:ascii="Times New Roman" w:hAnsi="Times New Roman" w:cs="Times New Roman"/>
          <w:color w:val="000000"/>
          <w:sz w:val="24"/>
          <w:szCs w:val="24"/>
        </w:rPr>
        <w:t>主要包括软件系统的用例模型、系统的核心流程等；</w:t>
      </w:r>
    </w:p>
    <w:p w:rsidR="003D3AD7" w:rsidRPr="00B6176A" w:rsidRDefault="003D3AD7" w:rsidP="00230174">
      <w:pPr>
        <w:spacing w:line="276" w:lineRule="auto"/>
        <w:ind w:firstLine="42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B6176A">
        <w:rPr>
          <w:rFonts w:ascii="Times New Roman" w:hAnsi="Times New Roman" w:cs="Times New Roman"/>
          <w:color w:val="000000"/>
          <w:sz w:val="24"/>
          <w:szCs w:val="24"/>
        </w:rPr>
        <w:t>使用</w:t>
      </w:r>
      <w:r w:rsidRPr="00B6176A">
        <w:rPr>
          <w:rFonts w:ascii="Times New Roman" w:hAnsi="Times New Roman" w:cs="Times New Roman"/>
          <w:color w:val="000000"/>
          <w:sz w:val="24"/>
          <w:szCs w:val="24"/>
        </w:rPr>
        <w:t xml:space="preserve"> RUCM </w:t>
      </w:r>
      <w:r w:rsidRPr="00B6176A">
        <w:rPr>
          <w:rFonts w:ascii="Times New Roman" w:hAnsi="Times New Roman" w:cs="Times New Roman"/>
          <w:color w:val="000000"/>
          <w:sz w:val="24"/>
          <w:szCs w:val="24"/>
        </w:rPr>
        <w:t>模型对功能需求进行建模；</w:t>
      </w:r>
    </w:p>
    <w:p w:rsidR="003D3AD7" w:rsidRPr="00B6176A" w:rsidRDefault="003D3AD7" w:rsidP="00230174">
      <w:pPr>
        <w:spacing w:line="276" w:lineRule="auto"/>
        <w:ind w:firstLine="42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B6176A">
        <w:rPr>
          <w:rFonts w:ascii="Times New Roman" w:hAnsi="Times New Roman" w:cs="Times New Roman"/>
          <w:color w:val="000000"/>
          <w:sz w:val="24"/>
          <w:szCs w:val="24"/>
        </w:rPr>
        <w:t>描述了与此次系统实施相关的硬件环境的一些要求；</w:t>
      </w:r>
    </w:p>
    <w:p w:rsidR="003D3AD7" w:rsidRPr="00B6176A" w:rsidRDefault="003D3AD7" w:rsidP="00230174">
      <w:pPr>
        <w:spacing w:line="276" w:lineRule="auto"/>
        <w:ind w:firstLine="42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B6176A">
        <w:rPr>
          <w:rFonts w:ascii="Times New Roman" w:hAnsi="Times New Roman" w:cs="Times New Roman"/>
          <w:color w:val="000000"/>
          <w:sz w:val="24"/>
          <w:szCs w:val="24"/>
        </w:rPr>
        <w:t>描述了与此系统实施相关的软件环境的要求；</w:t>
      </w:r>
    </w:p>
    <w:p w:rsidR="003D3AD7" w:rsidRPr="003004C7" w:rsidRDefault="003D3AD7" w:rsidP="003004C7">
      <w:pPr>
        <w:pStyle w:val="2"/>
        <w:adjustRightInd w:val="0"/>
        <w:spacing w:before="120" w:afterLines="50" w:after="156" w:line="360" w:lineRule="auto"/>
        <w:textAlignment w:val="baseline"/>
        <w:rPr>
          <w:rFonts w:ascii="Times New Roman" w:hAnsi="Times New Roman" w:cs="Times New Roman"/>
          <w:kern w:val="0"/>
        </w:rPr>
      </w:pPr>
      <w:bookmarkStart w:id="5" w:name="_Toc478370024"/>
      <w:r w:rsidRPr="003004C7">
        <w:rPr>
          <w:rFonts w:ascii="Times New Roman" w:hAnsi="Times New Roman" w:cs="Times New Roman"/>
          <w:kern w:val="0"/>
        </w:rPr>
        <w:lastRenderedPageBreak/>
        <w:t>1.4</w:t>
      </w:r>
      <w:r w:rsidRPr="003004C7">
        <w:rPr>
          <w:rFonts w:ascii="Times New Roman" w:hAnsi="Times New Roman" w:cs="Times New Roman"/>
          <w:kern w:val="0"/>
        </w:rPr>
        <w:t>术语和缩略语</w:t>
      </w:r>
      <w:bookmarkEnd w:id="5"/>
    </w:p>
    <w:tbl>
      <w:tblPr>
        <w:tblStyle w:val="a5"/>
        <w:tblW w:w="0" w:type="auto"/>
        <w:jc w:val="center"/>
        <w:tblLayout w:type="fixed"/>
        <w:tblLook w:val="04A0" w:firstRow="1" w:lastRow="0" w:firstColumn="1" w:lastColumn="0" w:noHBand="0" w:noVBand="1"/>
      </w:tblPr>
      <w:tblGrid>
        <w:gridCol w:w="846"/>
        <w:gridCol w:w="1276"/>
        <w:gridCol w:w="5823"/>
      </w:tblGrid>
      <w:tr w:rsidR="003004C7" w:rsidRPr="00B6176A" w:rsidTr="00B018DF">
        <w:trPr>
          <w:jc w:val="center"/>
        </w:trPr>
        <w:tc>
          <w:tcPr>
            <w:tcW w:w="846" w:type="dxa"/>
          </w:tcPr>
          <w:p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编号</w:t>
            </w:r>
          </w:p>
        </w:tc>
        <w:tc>
          <w:tcPr>
            <w:tcW w:w="1276" w:type="dxa"/>
          </w:tcPr>
          <w:p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术语</w:t>
            </w:r>
          </w:p>
        </w:tc>
        <w:tc>
          <w:tcPr>
            <w:tcW w:w="5823" w:type="dxa"/>
          </w:tcPr>
          <w:p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说明</w:t>
            </w:r>
          </w:p>
        </w:tc>
      </w:tr>
      <w:tr w:rsidR="003004C7" w:rsidRPr="00B6176A" w:rsidTr="00B018DF">
        <w:trPr>
          <w:jc w:val="center"/>
        </w:trPr>
        <w:tc>
          <w:tcPr>
            <w:tcW w:w="846" w:type="dxa"/>
          </w:tcPr>
          <w:p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1</w:t>
            </w:r>
          </w:p>
        </w:tc>
        <w:tc>
          <w:tcPr>
            <w:tcW w:w="1276" w:type="dxa"/>
          </w:tcPr>
          <w:p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UCM</w:t>
            </w:r>
          </w:p>
        </w:tc>
        <w:tc>
          <w:tcPr>
            <w:tcW w:w="5823" w:type="dxa"/>
          </w:tcPr>
          <w:p w:rsidR="003004C7" w:rsidRPr="00B962A4" w:rsidRDefault="003004C7" w:rsidP="003004C7">
            <w:pPr>
              <w:jc w:val="left"/>
              <w:rPr>
                <w:rFonts w:ascii="Times New Roman" w:hAnsi="Times New Roman" w:cs="Times New Roman"/>
                <w:szCs w:val="21"/>
              </w:rPr>
            </w:pPr>
            <w:r w:rsidRPr="00B962A4">
              <w:rPr>
                <w:rFonts w:ascii="Times New Roman" w:hAnsi="Times New Roman" w:cs="Times New Roman"/>
                <w:szCs w:val="21"/>
              </w:rPr>
              <w:t>用例建模</w:t>
            </w:r>
          </w:p>
        </w:tc>
      </w:tr>
      <w:tr w:rsidR="003004C7" w:rsidRPr="00B6176A" w:rsidTr="00B018DF">
        <w:trPr>
          <w:jc w:val="center"/>
        </w:trPr>
        <w:tc>
          <w:tcPr>
            <w:tcW w:w="846" w:type="dxa"/>
          </w:tcPr>
          <w:p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2</w:t>
            </w:r>
          </w:p>
        </w:tc>
        <w:tc>
          <w:tcPr>
            <w:tcW w:w="1276" w:type="dxa"/>
          </w:tcPr>
          <w:p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RUCM</w:t>
            </w:r>
          </w:p>
        </w:tc>
        <w:tc>
          <w:tcPr>
            <w:tcW w:w="5823" w:type="dxa"/>
          </w:tcPr>
          <w:p w:rsidR="003004C7" w:rsidRPr="00B962A4" w:rsidRDefault="003004C7" w:rsidP="003004C7">
            <w:pPr>
              <w:jc w:val="left"/>
              <w:rPr>
                <w:rFonts w:ascii="Times New Roman" w:hAnsi="Times New Roman" w:cs="Times New Roman"/>
                <w:szCs w:val="21"/>
              </w:rPr>
            </w:pPr>
            <w:r w:rsidRPr="00B962A4">
              <w:rPr>
                <w:rFonts w:ascii="Times New Roman" w:hAnsi="Times New Roman" w:cs="Times New Roman"/>
                <w:szCs w:val="21"/>
              </w:rPr>
              <w:t>限制性用例模型</w:t>
            </w:r>
          </w:p>
        </w:tc>
      </w:tr>
      <w:tr w:rsidR="003004C7" w:rsidRPr="00B6176A" w:rsidTr="00B018DF">
        <w:trPr>
          <w:jc w:val="center"/>
        </w:trPr>
        <w:tc>
          <w:tcPr>
            <w:tcW w:w="846" w:type="dxa"/>
          </w:tcPr>
          <w:p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3</w:t>
            </w:r>
          </w:p>
        </w:tc>
        <w:tc>
          <w:tcPr>
            <w:tcW w:w="1276" w:type="dxa"/>
          </w:tcPr>
          <w:p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hint="eastAsia"/>
                <w:szCs w:val="21"/>
              </w:rPr>
              <w:t>Lucene</w:t>
            </w:r>
          </w:p>
        </w:tc>
        <w:tc>
          <w:tcPr>
            <w:tcW w:w="5823" w:type="dxa"/>
          </w:tcPr>
          <w:p w:rsidR="003004C7" w:rsidRPr="00B962A4" w:rsidRDefault="00B962A4" w:rsidP="003004C7">
            <w:pPr>
              <w:jc w:val="left"/>
              <w:rPr>
                <w:rFonts w:ascii="Times New Roman" w:hAnsi="Times New Roman" w:cs="Times New Roman"/>
                <w:szCs w:val="21"/>
              </w:rPr>
            </w:pPr>
            <w:r w:rsidRPr="00B962A4">
              <w:rPr>
                <w:rFonts w:ascii="Times New Roman" w:hAnsi="Times New Roman" w:cs="Times New Roman" w:hint="eastAsia"/>
                <w:szCs w:val="21"/>
              </w:rPr>
              <w:t>一个基于</w:t>
            </w:r>
            <w:r w:rsidRPr="00B962A4">
              <w:rPr>
                <w:rFonts w:ascii="Times New Roman" w:hAnsi="Times New Roman" w:cs="Times New Roman" w:hint="eastAsia"/>
                <w:szCs w:val="21"/>
              </w:rPr>
              <w:t xml:space="preserve"> Java </w:t>
            </w:r>
            <w:r w:rsidRPr="00B962A4">
              <w:rPr>
                <w:rFonts w:ascii="Times New Roman" w:hAnsi="Times New Roman" w:cs="Times New Roman" w:hint="eastAsia"/>
                <w:szCs w:val="21"/>
              </w:rPr>
              <w:t>的全文信息检索工具包</w:t>
            </w:r>
          </w:p>
        </w:tc>
      </w:tr>
      <w:tr w:rsidR="003004C7" w:rsidRPr="00B6176A" w:rsidTr="00B018DF">
        <w:trPr>
          <w:jc w:val="center"/>
        </w:trPr>
        <w:tc>
          <w:tcPr>
            <w:tcW w:w="846" w:type="dxa"/>
          </w:tcPr>
          <w:p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4</w:t>
            </w:r>
          </w:p>
        </w:tc>
        <w:tc>
          <w:tcPr>
            <w:tcW w:w="1276" w:type="dxa"/>
          </w:tcPr>
          <w:p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CBIR</w:t>
            </w:r>
          </w:p>
        </w:tc>
        <w:tc>
          <w:tcPr>
            <w:tcW w:w="5823" w:type="dxa"/>
          </w:tcPr>
          <w:p w:rsidR="003004C7" w:rsidRPr="00B962A4" w:rsidRDefault="00B962A4" w:rsidP="003004C7">
            <w:pPr>
              <w:jc w:val="left"/>
              <w:rPr>
                <w:rFonts w:ascii="Times New Roman" w:hAnsi="Times New Roman" w:cs="Times New Roman"/>
                <w:szCs w:val="21"/>
              </w:rPr>
            </w:pPr>
            <w:r w:rsidRPr="00B962A4">
              <w:rPr>
                <w:rFonts w:ascii="Times New Roman" w:hAnsi="Times New Roman" w:cs="Times New Roman" w:hint="eastAsia"/>
                <w:szCs w:val="21"/>
              </w:rPr>
              <w:t>Content Based Image Retrieval</w:t>
            </w:r>
            <w:r w:rsidRPr="00B962A4">
              <w:rPr>
                <w:rFonts w:ascii="Times New Roman" w:hAnsi="Times New Roman" w:cs="Times New Roman" w:hint="eastAsia"/>
                <w:szCs w:val="21"/>
              </w:rPr>
              <w:t>，</w:t>
            </w:r>
            <w:r w:rsidRPr="00B962A4">
              <w:rPr>
                <w:rFonts w:ascii="Times New Roman" w:hAnsi="Times New Roman" w:cs="Times New Roman" w:hint="eastAsia"/>
                <w:szCs w:val="21"/>
              </w:rPr>
              <w:t xml:space="preserve"> </w:t>
            </w:r>
            <w:r w:rsidRPr="00B962A4">
              <w:rPr>
                <w:rFonts w:ascii="Times New Roman" w:hAnsi="Times New Roman" w:cs="Times New Roman" w:hint="eastAsia"/>
                <w:szCs w:val="21"/>
              </w:rPr>
              <w:t>基于内容的图像检索</w:t>
            </w:r>
          </w:p>
        </w:tc>
      </w:tr>
      <w:tr w:rsidR="003004C7" w:rsidRPr="00B6176A" w:rsidTr="00B018DF">
        <w:trPr>
          <w:jc w:val="center"/>
        </w:trPr>
        <w:tc>
          <w:tcPr>
            <w:tcW w:w="846" w:type="dxa"/>
          </w:tcPr>
          <w:p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5</w:t>
            </w:r>
          </w:p>
        </w:tc>
        <w:tc>
          <w:tcPr>
            <w:tcW w:w="1276" w:type="dxa"/>
          </w:tcPr>
          <w:p w:rsidR="003004C7" w:rsidRPr="00B962A4" w:rsidRDefault="003004C7" w:rsidP="003004C7">
            <w:pPr>
              <w:jc w:val="center"/>
              <w:rPr>
                <w:rFonts w:ascii="Times New Roman" w:hAnsi="Times New Roman" w:cs="Times New Roman"/>
                <w:szCs w:val="21"/>
              </w:rPr>
            </w:pPr>
            <w:r w:rsidRPr="00B962A4">
              <w:rPr>
                <w:rFonts w:ascii="Times New Roman" w:eastAsia="宋体" w:hAnsi="Times New Roman" w:cs="Times New Roman"/>
                <w:color w:val="000000" w:themeColor="text1"/>
                <w:kern w:val="0"/>
                <w:szCs w:val="21"/>
                <w:shd w:val="clear" w:color="auto" w:fill="FFFFFF"/>
              </w:rPr>
              <w:t>MPEG-7</w:t>
            </w:r>
          </w:p>
        </w:tc>
        <w:tc>
          <w:tcPr>
            <w:tcW w:w="5823" w:type="dxa"/>
          </w:tcPr>
          <w:p w:rsidR="003004C7" w:rsidRPr="00B962A4" w:rsidRDefault="00B962A4" w:rsidP="003004C7">
            <w:pPr>
              <w:jc w:val="left"/>
              <w:rPr>
                <w:rFonts w:ascii="Times New Roman" w:hAnsi="Times New Roman" w:cs="Times New Roman"/>
                <w:szCs w:val="21"/>
              </w:rPr>
            </w:pPr>
            <w:r w:rsidRPr="00B962A4">
              <w:rPr>
                <w:rFonts w:ascii="Times New Roman" w:hAnsi="Times New Roman" w:cs="Times New Roman" w:hint="eastAsia"/>
                <w:szCs w:val="21"/>
              </w:rPr>
              <w:t>MPEG-7</w:t>
            </w:r>
            <w:r w:rsidRPr="00B962A4">
              <w:rPr>
                <w:rFonts w:ascii="Times New Roman" w:hAnsi="Times New Roman" w:cs="Times New Roman" w:hint="eastAsia"/>
                <w:szCs w:val="21"/>
              </w:rPr>
              <w:t>标准被称为“多媒体内容描述接口”，为各类多媒体信息提供一种标准化的描述</w:t>
            </w:r>
          </w:p>
        </w:tc>
      </w:tr>
      <w:tr w:rsidR="003004C7" w:rsidRPr="00B6176A" w:rsidTr="00B018DF">
        <w:trPr>
          <w:jc w:val="center"/>
        </w:trPr>
        <w:tc>
          <w:tcPr>
            <w:tcW w:w="846" w:type="dxa"/>
          </w:tcPr>
          <w:p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6</w:t>
            </w:r>
          </w:p>
        </w:tc>
        <w:tc>
          <w:tcPr>
            <w:tcW w:w="1276" w:type="dxa"/>
          </w:tcPr>
          <w:p w:rsidR="003004C7" w:rsidRPr="00B962A4" w:rsidRDefault="00284D14" w:rsidP="003004C7">
            <w:pPr>
              <w:jc w:val="center"/>
              <w:rPr>
                <w:rFonts w:ascii="Times New Roman" w:hAnsi="Times New Roman" w:cs="Times New Roman"/>
                <w:szCs w:val="21"/>
              </w:rPr>
            </w:pPr>
            <w:r w:rsidRPr="00B962A4">
              <w:rPr>
                <w:rFonts w:ascii="Times New Roman" w:eastAsia="宋体" w:hAnsi="Times New Roman" w:cs="Times New Roman"/>
                <w:color w:val="000000" w:themeColor="text1"/>
                <w:kern w:val="0"/>
                <w:szCs w:val="21"/>
                <w:shd w:val="clear" w:color="auto" w:fill="FFFFFF"/>
              </w:rPr>
              <w:t>PHOG</w:t>
            </w:r>
          </w:p>
        </w:tc>
        <w:tc>
          <w:tcPr>
            <w:tcW w:w="5823" w:type="dxa"/>
          </w:tcPr>
          <w:p w:rsidR="003004C7" w:rsidRPr="00B962A4" w:rsidRDefault="00B962A4" w:rsidP="003004C7">
            <w:pPr>
              <w:jc w:val="left"/>
              <w:rPr>
                <w:rFonts w:ascii="Times New Roman" w:hAnsi="Times New Roman" w:cs="Times New Roman"/>
                <w:szCs w:val="21"/>
              </w:rPr>
            </w:pPr>
            <w:r w:rsidRPr="00B962A4">
              <w:rPr>
                <w:rFonts w:ascii="Times New Roman" w:hAnsi="Times New Roman" w:cs="Times New Roman" w:hint="eastAsia"/>
                <w:szCs w:val="21"/>
              </w:rPr>
              <w:t>Pyramid Histogram of Oriented Gradients</w:t>
            </w:r>
            <w:r w:rsidRPr="00B962A4">
              <w:rPr>
                <w:rFonts w:ascii="Times New Roman" w:hAnsi="Times New Roman" w:cs="Times New Roman" w:hint="eastAsia"/>
                <w:szCs w:val="21"/>
              </w:rPr>
              <w:t>，分层梯度方向直方图</w:t>
            </w:r>
          </w:p>
        </w:tc>
      </w:tr>
      <w:tr w:rsidR="003004C7" w:rsidRPr="00B6176A" w:rsidTr="00B018DF">
        <w:trPr>
          <w:jc w:val="center"/>
        </w:trPr>
        <w:tc>
          <w:tcPr>
            <w:tcW w:w="846" w:type="dxa"/>
          </w:tcPr>
          <w:p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7</w:t>
            </w:r>
          </w:p>
        </w:tc>
        <w:tc>
          <w:tcPr>
            <w:tcW w:w="1276" w:type="dxa"/>
          </w:tcPr>
          <w:p w:rsidR="003004C7" w:rsidRPr="00B962A4" w:rsidRDefault="00284D14" w:rsidP="003004C7">
            <w:pPr>
              <w:jc w:val="center"/>
              <w:rPr>
                <w:rFonts w:ascii="Times New Roman" w:hAnsi="Times New Roman" w:cs="Times New Roman"/>
                <w:szCs w:val="21"/>
              </w:rPr>
            </w:pPr>
            <w:r w:rsidRPr="00B962A4">
              <w:rPr>
                <w:rFonts w:ascii="Times New Roman" w:eastAsia="宋体" w:hAnsi="Times New Roman" w:cs="Times New Roman"/>
                <w:color w:val="000000" w:themeColor="text1"/>
                <w:kern w:val="0"/>
                <w:szCs w:val="21"/>
                <w:shd w:val="clear" w:color="auto" w:fill="FFFFFF"/>
              </w:rPr>
              <w:t>CEDD</w:t>
            </w:r>
          </w:p>
        </w:tc>
        <w:tc>
          <w:tcPr>
            <w:tcW w:w="5823" w:type="dxa"/>
          </w:tcPr>
          <w:p w:rsidR="003004C7" w:rsidRPr="00B962A4" w:rsidRDefault="00B962A4" w:rsidP="003004C7">
            <w:pPr>
              <w:jc w:val="left"/>
              <w:rPr>
                <w:rFonts w:ascii="Times New Roman" w:hAnsi="Times New Roman" w:cs="Times New Roman"/>
                <w:szCs w:val="21"/>
              </w:rPr>
            </w:pPr>
            <w:r w:rsidRPr="00B962A4">
              <w:rPr>
                <w:rFonts w:ascii="Times New Roman" w:hAnsi="Times New Roman" w:cs="Times New Roman" w:hint="eastAsia"/>
                <w:szCs w:val="21"/>
              </w:rPr>
              <w:t>颜色和边缘的方向性描述符</w:t>
            </w:r>
          </w:p>
        </w:tc>
      </w:tr>
      <w:tr w:rsidR="003004C7" w:rsidRPr="00B6176A" w:rsidTr="00B018DF">
        <w:trPr>
          <w:jc w:val="center"/>
        </w:trPr>
        <w:tc>
          <w:tcPr>
            <w:tcW w:w="846" w:type="dxa"/>
          </w:tcPr>
          <w:p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8</w:t>
            </w:r>
          </w:p>
        </w:tc>
        <w:tc>
          <w:tcPr>
            <w:tcW w:w="1276" w:type="dxa"/>
          </w:tcPr>
          <w:p w:rsidR="003004C7" w:rsidRPr="00B962A4" w:rsidRDefault="00284D14" w:rsidP="003004C7">
            <w:pPr>
              <w:jc w:val="center"/>
              <w:rPr>
                <w:rFonts w:ascii="Times New Roman" w:hAnsi="Times New Roman" w:cs="Times New Roman"/>
                <w:szCs w:val="21"/>
              </w:rPr>
            </w:pPr>
            <w:r w:rsidRPr="00B962A4">
              <w:rPr>
                <w:rFonts w:ascii="Times New Roman" w:eastAsia="宋体" w:hAnsi="Times New Roman" w:cs="Times New Roman"/>
                <w:color w:val="000000" w:themeColor="text1"/>
                <w:kern w:val="0"/>
                <w:szCs w:val="21"/>
                <w:shd w:val="clear" w:color="auto" w:fill="FFFFFF"/>
              </w:rPr>
              <w:t>FCTH</w:t>
            </w:r>
          </w:p>
        </w:tc>
        <w:tc>
          <w:tcPr>
            <w:tcW w:w="5823" w:type="dxa"/>
          </w:tcPr>
          <w:p w:rsidR="003004C7" w:rsidRPr="00B962A4" w:rsidRDefault="00B962A4" w:rsidP="003004C7">
            <w:pPr>
              <w:tabs>
                <w:tab w:val="left" w:pos="85"/>
              </w:tabs>
              <w:jc w:val="left"/>
              <w:rPr>
                <w:rFonts w:ascii="Times New Roman" w:hAnsi="Times New Roman" w:cs="Times New Roman"/>
                <w:szCs w:val="21"/>
              </w:rPr>
            </w:pPr>
            <w:r w:rsidRPr="00B962A4">
              <w:rPr>
                <w:rFonts w:ascii="Times New Roman" w:hAnsi="Times New Roman" w:cs="Times New Roman" w:hint="eastAsia"/>
                <w:szCs w:val="21"/>
              </w:rPr>
              <w:t>模糊颜色和纹理直方图</w:t>
            </w:r>
          </w:p>
        </w:tc>
      </w:tr>
      <w:tr w:rsidR="00B962A4" w:rsidRPr="00B6176A" w:rsidTr="00B018DF">
        <w:trPr>
          <w:jc w:val="center"/>
        </w:trPr>
        <w:tc>
          <w:tcPr>
            <w:tcW w:w="846" w:type="dxa"/>
          </w:tcPr>
          <w:p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9</w:t>
            </w:r>
          </w:p>
        </w:tc>
        <w:tc>
          <w:tcPr>
            <w:tcW w:w="1276" w:type="dxa"/>
          </w:tcPr>
          <w:p w:rsidR="00B962A4" w:rsidRPr="00B962A4" w:rsidRDefault="00B962A4" w:rsidP="00B962A4">
            <w:pPr>
              <w:jc w:val="center"/>
              <w:rPr>
                <w:rFonts w:ascii="Times New Roman" w:hAnsi="Times New Roman" w:cs="Times New Roman"/>
                <w:szCs w:val="21"/>
              </w:rPr>
            </w:pPr>
            <w:r w:rsidRPr="00B962A4">
              <w:rPr>
                <w:rFonts w:ascii="Times New Roman" w:eastAsia="宋体" w:hAnsi="Times New Roman" w:cs="Times New Roman" w:hint="eastAsia"/>
                <w:color w:val="000000" w:themeColor="text1"/>
                <w:kern w:val="0"/>
                <w:szCs w:val="21"/>
                <w:shd w:val="clear" w:color="auto" w:fill="FFFFFF"/>
              </w:rPr>
              <w:t>索引</w:t>
            </w:r>
          </w:p>
        </w:tc>
        <w:tc>
          <w:tcPr>
            <w:tcW w:w="5823" w:type="dxa"/>
          </w:tcPr>
          <w:p w:rsidR="00B962A4" w:rsidRPr="00B962A4" w:rsidRDefault="00B962A4" w:rsidP="00B962A4">
            <w:pPr>
              <w:jc w:val="left"/>
              <w:rPr>
                <w:rFonts w:ascii="Times New Roman" w:hAnsi="Times New Roman" w:cs="Times New Roman"/>
                <w:szCs w:val="21"/>
              </w:rPr>
            </w:pPr>
            <w:r w:rsidRPr="00B962A4">
              <w:rPr>
                <w:rFonts w:ascii="Times New Roman" w:hAnsi="Times New Roman" w:cs="Times New Roman" w:hint="eastAsia"/>
                <w:szCs w:val="21"/>
              </w:rPr>
              <w:t>一种单独的、物理的数对数据库表中一列或多列的值进行排序的一种存储结构</w:t>
            </w:r>
          </w:p>
        </w:tc>
      </w:tr>
      <w:tr w:rsidR="00B962A4" w:rsidRPr="00B6176A" w:rsidTr="00B018DF">
        <w:trPr>
          <w:jc w:val="center"/>
        </w:trPr>
        <w:tc>
          <w:tcPr>
            <w:tcW w:w="846" w:type="dxa"/>
          </w:tcPr>
          <w:p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10</w:t>
            </w:r>
          </w:p>
        </w:tc>
        <w:tc>
          <w:tcPr>
            <w:tcW w:w="1276" w:type="dxa"/>
          </w:tcPr>
          <w:p w:rsidR="00B962A4" w:rsidRPr="00B962A4" w:rsidRDefault="00B962A4" w:rsidP="00B962A4">
            <w:pPr>
              <w:jc w:val="center"/>
              <w:rPr>
                <w:rFonts w:ascii="Times New Roman" w:hAnsi="Times New Roman" w:cs="Times New Roman"/>
                <w:szCs w:val="21"/>
              </w:rPr>
            </w:pPr>
            <w:r w:rsidRPr="00B962A4">
              <w:rPr>
                <w:rFonts w:ascii="Times New Roman" w:eastAsia="宋体" w:hAnsi="Times New Roman" w:cs="Times New Roman"/>
                <w:color w:val="000000" w:themeColor="text1"/>
                <w:kern w:val="0"/>
                <w:szCs w:val="21"/>
                <w:shd w:val="clear" w:color="auto" w:fill="FFFFFF"/>
              </w:rPr>
              <w:t>哈希</w:t>
            </w:r>
          </w:p>
        </w:tc>
        <w:tc>
          <w:tcPr>
            <w:tcW w:w="5823" w:type="dxa"/>
          </w:tcPr>
          <w:p w:rsidR="00B962A4" w:rsidRPr="00B962A4" w:rsidRDefault="00B962A4" w:rsidP="00B962A4">
            <w:pPr>
              <w:jc w:val="left"/>
              <w:rPr>
                <w:rFonts w:ascii="Times New Roman" w:hAnsi="Times New Roman" w:cs="Times New Roman"/>
                <w:szCs w:val="21"/>
              </w:rPr>
            </w:pPr>
            <w:r w:rsidRPr="00B962A4">
              <w:rPr>
                <w:rFonts w:ascii="Times New Roman" w:hAnsi="Times New Roman" w:cs="Times New Roman" w:hint="eastAsia"/>
                <w:szCs w:val="21"/>
              </w:rPr>
              <w:t>输入任意长度的</w:t>
            </w:r>
            <w:r w:rsidRPr="00B962A4">
              <w:rPr>
                <w:rFonts w:ascii="Times New Roman" w:hAnsi="Times New Roman" w:cs="Times New Roman" w:hint="eastAsia"/>
                <w:szCs w:val="21"/>
              </w:rPr>
              <w:t>data</w:t>
            </w:r>
            <w:r w:rsidRPr="00B962A4">
              <w:rPr>
                <w:rFonts w:ascii="Times New Roman" w:hAnsi="Times New Roman" w:cs="Times New Roman" w:hint="eastAsia"/>
                <w:szCs w:val="21"/>
              </w:rPr>
              <w:t>数据，经过哈希算法处理后输出一个定长的数据</w:t>
            </w:r>
            <w:r w:rsidRPr="00B962A4">
              <w:rPr>
                <w:rFonts w:ascii="Times New Roman" w:hAnsi="Times New Roman" w:cs="Times New Roman" w:hint="eastAsia"/>
                <w:szCs w:val="21"/>
              </w:rPr>
              <w:t>key</w:t>
            </w:r>
            <w:r w:rsidRPr="00B962A4">
              <w:rPr>
                <w:rFonts w:ascii="Times New Roman" w:hAnsi="Times New Roman" w:cs="Times New Roman" w:hint="eastAsia"/>
                <w:szCs w:val="21"/>
              </w:rPr>
              <w:t>。同时这个过程是不可逆的，无法由</w:t>
            </w:r>
            <w:r w:rsidRPr="00B962A4">
              <w:rPr>
                <w:rFonts w:ascii="Times New Roman" w:hAnsi="Times New Roman" w:cs="Times New Roman" w:hint="eastAsia"/>
                <w:szCs w:val="21"/>
              </w:rPr>
              <w:t>key</w:t>
            </w:r>
            <w:r>
              <w:rPr>
                <w:rFonts w:ascii="Times New Roman" w:hAnsi="Times New Roman" w:cs="Times New Roman" w:hint="eastAsia"/>
                <w:szCs w:val="21"/>
              </w:rPr>
              <w:t>逆推</w:t>
            </w:r>
            <w:r w:rsidRPr="00B962A4">
              <w:rPr>
                <w:rFonts w:ascii="Times New Roman" w:hAnsi="Times New Roman" w:cs="Times New Roman" w:hint="eastAsia"/>
                <w:szCs w:val="21"/>
              </w:rPr>
              <w:t>data</w:t>
            </w:r>
          </w:p>
        </w:tc>
      </w:tr>
      <w:tr w:rsidR="00B962A4" w:rsidRPr="00B6176A" w:rsidTr="00B018DF">
        <w:trPr>
          <w:jc w:val="center"/>
        </w:trPr>
        <w:tc>
          <w:tcPr>
            <w:tcW w:w="846" w:type="dxa"/>
          </w:tcPr>
          <w:p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11</w:t>
            </w:r>
          </w:p>
        </w:tc>
        <w:tc>
          <w:tcPr>
            <w:tcW w:w="1276" w:type="dxa"/>
          </w:tcPr>
          <w:p w:rsidR="00B962A4" w:rsidRPr="00B962A4" w:rsidRDefault="00B962A4" w:rsidP="00B962A4">
            <w:pPr>
              <w:jc w:val="center"/>
              <w:rPr>
                <w:rFonts w:ascii="Times New Roman" w:hAnsi="Times New Roman" w:cs="Times New Roman"/>
                <w:szCs w:val="21"/>
              </w:rPr>
            </w:pPr>
            <w:r w:rsidRPr="00B962A4">
              <w:rPr>
                <w:rFonts w:ascii="Times New Roman" w:eastAsia="宋体" w:hAnsi="Times New Roman" w:cs="Times New Roman" w:hint="eastAsia"/>
                <w:color w:val="000000" w:themeColor="text1"/>
                <w:kern w:val="0"/>
                <w:szCs w:val="21"/>
                <w:shd w:val="clear" w:color="auto" w:fill="FFFFFF"/>
              </w:rPr>
              <w:t>聚类</w:t>
            </w:r>
          </w:p>
        </w:tc>
        <w:tc>
          <w:tcPr>
            <w:tcW w:w="5823" w:type="dxa"/>
          </w:tcPr>
          <w:p w:rsidR="00B962A4" w:rsidRPr="00B962A4" w:rsidRDefault="00B962A4" w:rsidP="00B962A4">
            <w:pPr>
              <w:jc w:val="left"/>
              <w:rPr>
                <w:rFonts w:ascii="Times New Roman" w:hAnsi="Times New Roman" w:cs="Times New Roman"/>
                <w:szCs w:val="21"/>
              </w:rPr>
            </w:pPr>
            <w:r w:rsidRPr="00B962A4">
              <w:rPr>
                <w:rFonts w:ascii="Times New Roman" w:hAnsi="Times New Roman" w:cs="Times New Roman" w:hint="eastAsia"/>
                <w:szCs w:val="21"/>
              </w:rPr>
              <w:t>将物理或抽象对象的集合分成由类似的对象组成的多个类的过程</w:t>
            </w:r>
          </w:p>
        </w:tc>
      </w:tr>
      <w:tr w:rsidR="00B962A4" w:rsidRPr="00B6176A" w:rsidTr="00B018DF">
        <w:trPr>
          <w:jc w:val="center"/>
        </w:trPr>
        <w:tc>
          <w:tcPr>
            <w:tcW w:w="846" w:type="dxa"/>
          </w:tcPr>
          <w:p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12</w:t>
            </w:r>
          </w:p>
        </w:tc>
        <w:tc>
          <w:tcPr>
            <w:tcW w:w="1276" w:type="dxa"/>
          </w:tcPr>
          <w:p w:rsidR="00B962A4" w:rsidRPr="00B962A4" w:rsidRDefault="00B962A4" w:rsidP="00B962A4">
            <w:pPr>
              <w:jc w:val="center"/>
              <w:rPr>
                <w:rFonts w:ascii="Times New Roman" w:eastAsia="宋体" w:hAnsi="Times New Roman" w:cs="Times New Roman"/>
                <w:color w:val="000000" w:themeColor="text1"/>
                <w:kern w:val="0"/>
                <w:szCs w:val="21"/>
                <w:shd w:val="clear" w:color="auto" w:fill="FFFFFF"/>
              </w:rPr>
            </w:pPr>
            <w:r w:rsidRPr="00B962A4">
              <w:rPr>
                <w:rFonts w:ascii="Times New Roman" w:eastAsia="宋体" w:hAnsi="Times New Roman" w:cs="Times New Roman" w:hint="eastAsia"/>
                <w:color w:val="000000" w:themeColor="text1"/>
                <w:kern w:val="0"/>
                <w:szCs w:val="21"/>
                <w:shd w:val="clear" w:color="auto" w:fill="FFFFFF"/>
              </w:rPr>
              <w:t>Document</w:t>
            </w:r>
          </w:p>
        </w:tc>
        <w:tc>
          <w:tcPr>
            <w:tcW w:w="5823" w:type="dxa"/>
          </w:tcPr>
          <w:p w:rsidR="00B962A4" w:rsidRPr="00B962A4" w:rsidRDefault="00B962A4" w:rsidP="00B962A4">
            <w:pPr>
              <w:jc w:val="left"/>
              <w:rPr>
                <w:rFonts w:ascii="Times New Roman" w:hAnsi="Times New Roman" w:cs="Times New Roman"/>
                <w:szCs w:val="21"/>
              </w:rPr>
            </w:pPr>
            <w:r w:rsidRPr="00B962A4">
              <w:rPr>
                <w:rFonts w:ascii="Times New Roman" w:hAnsi="Times New Roman" w:cs="Times New Roman" w:hint="eastAsia"/>
                <w:szCs w:val="21"/>
              </w:rPr>
              <w:t>Lucene</w:t>
            </w:r>
            <w:r w:rsidRPr="00B962A4">
              <w:rPr>
                <w:rFonts w:ascii="Times New Roman" w:hAnsi="Times New Roman" w:cs="Times New Roman"/>
                <w:szCs w:val="21"/>
              </w:rPr>
              <w:t>中的</w:t>
            </w:r>
            <w:r w:rsidRPr="00B962A4">
              <w:rPr>
                <w:rFonts w:ascii="Times New Roman" w:hAnsi="Times New Roman" w:cs="Times New Roman" w:hint="eastAsia"/>
                <w:szCs w:val="21"/>
              </w:rPr>
              <w:t>一个</w:t>
            </w:r>
            <w:r w:rsidRPr="00B962A4">
              <w:rPr>
                <w:rFonts w:ascii="Times New Roman" w:hAnsi="Times New Roman" w:cs="Times New Roman"/>
                <w:szCs w:val="21"/>
              </w:rPr>
              <w:t>文档表示为一个</w:t>
            </w:r>
            <w:r w:rsidRPr="00B962A4">
              <w:rPr>
                <w:rFonts w:ascii="Times New Roman" w:hAnsi="Times New Roman" w:cs="Times New Roman" w:hint="eastAsia"/>
                <w:szCs w:val="21"/>
              </w:rPr>
              <w:t>Document</w:t>
            </w:r>
          </w:p>
        </w:tc>
      </w:tr>
      <w:tr w:rsidR="00B962A4" w:rsidRPr="00B6176A" w:rsidTr="00B018DF">
        <w:trPr>
          <w:jc w:val="center"/>
        </w:trPr>
        <w:tc>
          <w:tcPr>
            <w:tcW w:w="846" w:type="dxa"/>
          </w:tcPr>
          <w:p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hint="eastAsia"/>
                <w:szCs w:val="21"/>
              </w:rPr>
              <w:t>1</w:t>
            </w:r>
            <w:r w:rsidRPr="00B962A4">
              <w:rPr>
                <w:rFonts w:ascii="Times New Roman" w:hAnsi="Times New Roman" w:cs="Times New Roman"/>
                <w:szCs w:val="21"/>
              </w:rPr>
              <w:t>3</w:t>
            </w:r>
          </w:p>
        </w:tc>
        <w:tc>
          <w:tcPr>
            <w:tcW w:w="1276" w:type="dxa"/>
          </w:tcPr>
          <w:p w:rsidR="00B962A4" w:rsidRPr="00B962A4" w:rsidRDefault="00B962A4" w:rsidP="00B962A4">
            <w:pPr>
              <w:jc w:val="center"/>
              <w:rPr>
                <w:rFonts w:ascii="Times New Roman" w:hAnsi="Times New Roman" w:cs="Times New Roman"/>
                <w:szCs w:val="21"/>
              </w:rPr>
            </w:pPr>
            <w:r w:rsidRPr="00B962A4">
              <w:rPr>
                <w:rFonts w:ascii="Times New Roman" w:eastAsia="宋体" w:hAnsi="Times New Roman" w:cs="Times New Roman" w:hint="eastAsia"/>
                <w:color w:val="000000" w:themeColor="text1"/>
                <w:kern w:val="0"/>
                <w:szCs w:val="21"/>
                <w:shd w:val="clear" w:color="auto" w:fill="FFFFFF"/>
              </w:rPr>
              <w:t>Field</w:t>
            </w:r>
          </w:p>
        </w:tc>
        <w:tc>
          <w:tcPr>
            <w:tcW w:w="5823" w:type="dxa"/>
          </w:tcPr>
          <w:p w:rsidR="00B962A4" w:rsidRPr="00B962A4" w:rsidRDefault="00B962A4" w:rsidP="00B962A4">
            <w:pPr>
              <w:jc w:val="left"/>
              <w:rPr>
                <w:rFonts w:ascii="Times New Roman" w:hAnsi="Times New Roman" w:cs="Times New Roman"/>
                <w:szCs w:val="21"/>
              </w:rPr>
            </w:pPr>
            <w:r w:rsidRPr="00B962A4">
              <w:rPr>
                <w:rFonts w:ascii="Times New Roman" w:hAnsi="Times New Roman" w:cs="Times New Roman" w:hint="eastAsia"/>
                <w:szCs w:val="21"/>
              </w:rPr>
              <w:t>Lucene</w:t>
            </w:r>
            <w:r w:rsidRPr="00B962A4">
              <w:rPr>
                <w:rFonts w:ascii="Times New Roman" w:hAnsi="Times New Roman" w:cs="Times New Roman" w:hint="eastAsia"/>
                <w:szCs w:val="21"/>
              </w:rPr>
              <w:t>索引文档里的域，一个文档</w:t>
            </w:r>
            <w:r w:rsidRPr="00B962A4">
              <w:rPr>
                <w:rFonts w:ascii="Times New Roman" w:hAnsi="Times New Roman" w:cs="Times New Roman" w:hint="eastAsia"/>
                <w:szCs w:val="21"/>
              </w:rPr>
              <w:t>Document</w:t>
            </w:r>
            <w:r w:rsidRPr="00B962A4">
              <w:rPr>
                <w:rFonts w:ascii="Times New Roman" w:hAnsi="Times New Roman" w:cs="Times New Roman" w:hint="eastAsia"/>
                <w:szCs w:val="21"/>
              </w:rPr>
              <w:t>可以包含多个</w:t>
            </w:r>
            <w:r w:rsidRPr="00B962A4">
              <w:rPr>
                <w:rFonts w:ascii="Times New Roman" w:hAnsi="Times New Roman" w:cs="Times New Roman" w:hint="eastAsia"/>
                <w:szCs w:val="21"/>
              </w:rPr>
              <w:t>Field</w:t>
            </w:r>
            <w:r w:rsidRPr="00B962A4">
              <w:rPr>
                <w:rFonts w:ascii="Times New Roman" w:hAnsi="Times New Roman" w:cs="Times New Roman" w:hint="eastAsia"/>
                <w:szCs w:val="21"/>
              </w:rPr>
              <w:t>域</w:t>
            </w:r>
          </w:p>
        </w:tc>
      </w:tr>
      <w:tr w:rsidR="00B962A4" w:rsidRPr="00B6176A" w:rsidTr="00B018DF">
        <w:trPr>
          <w:jc w:val="center"/>
        </w:trPr>
        <w:tc>
          <w:tcPr>
            <w:tcW w:w="846" w:type="dxa"/>
          </w:tcPr>
          <w:p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14</w:t>
            </w:r>
          </w:p>
        </w:tc>
        <w:tc>
          <w:tcPr>
            <w:tcW w:w="1276" w:type="dxa"/>
          </w:tcPr>
          <w:p w:rsidR="00B962A4" w:rsidRPr="00B962A4" w:rsidRDefault="00B962A4" w:rsidP="00B962A4">
            <w:pPr>
              <w:jc w:val="center"/>
              <w:rPr>
                <w:rFonts w:ascii="Times New Roman" w:eastAsia="宋体" w:hAnsi="Times New Roman" w:cs="Times New Roman"/>
                <w:color w:val="000000" w:themeColor="text1"/>
                <w:kern w:val="0"/>
                <w:szCs w:val="21"/>
                <w:shd w:val="clear" w:color="auto" w:fill="FFFFFF"/>
              </w:rPr>
            </w:pPr>
          </w:p>
        </w:tc>
        <w:tc>
          <w:tcPr>
            <w:tcW w:w="5823" w:type="dxa"/>
          </w:tcPr>
          <w:p w:rsidR="00B962A4" w:rsidRPr="00B962A4" w:rsidRDefault="00B962A4" w:rsidP="00B962A4">
            <w:pPr>
              <w:jc w:val="left"/>
              <w:rPr>
                <w:rFonts w:ascii="Times New Roman" w:hAnsi="Times New Roman" w:cs="Times New Roman"/>
                <w:szCs w:val="21"/>
              </w:rPr>
            </w:pPr>
          </w:p>
        </w:tc>
      </w:tr>
      <w:tr w:rsidR="00B962A4" w:rsidRPr="00B6176A" w:rsidTr="00B018DF">
        <w:trPr>
          <w:jc w:val="center"/>
        </w:trPr>
        <w:tc>
          <w:tcPr>
            <w:tcW w:w="846" w:type="dxa"/>
          </w:tcPr>
          <w:p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hint="eastAsia"/>
                <w:szCs w:val="21"/>
              </w:rPr>
              <w:t>1</w:t>
            </w:r>
            <w:r w:rsidRPr="00B962A4">
              <w:rPr>
                <w:rFonts w:ascii="Times New Roman" w:hAnsi="Times New Roman" w:cs="Times New Roman"/>
                <w:szCs w:val="21"/>
              </w:rPr>
              <w:t>5</w:t>
            </w:r>
          </w:p>
        </w:tc>
        <w:tc>
          <w:tcPr>
            <w:tcW w:w="1276" w:type="dxa"/>
          </w:tcPr>
          <w:p w:rsidR="00B962A4" w:rsidRPr="00B962A4" w:rsidRDefault="00B962A4" w:rsidP="00B962A4">
            <w:pPr>
              <w:jc w:val="center"/>
              <w:rPr>
                <w:rFonts w:ascii="Times New Roman" w:eastAsia="宋体" w:hAnsi="Times New Roman" w:cs="Times New Roman"/>
                <w:color w:val="000000" w:themeColor="text1"/>
                <w:kern w:val="0"/>
                <w:szCs w:val="21"/>
                <w:shd w:val="clear" w:color="auto" w:fill="FFFFFF"/>
              </w:rPr>
            </w:pPr>
          </w:p>
        </w:tc>
        <w:tc>
          <w:tcPr>
            <w:tcW w:w="5823" w:type="dxa"/>
          </w:tcPr>
          <w:p w:rsidR="00B962A4" w:rsidRPr="00B962A4" w:rsidRDefault="00B962A4" w:rsidP="00B962A4">
            <w:pPr>
              <w:jc w:val="left"/>
              <w:rPr>
                <w:rFonts w:ascii="Times New Roman" w:hAnsi="Times New Roman" w:cs="Times New Roman"/>
                <w:szCs w:val="21"/>
              </w:rPr>
            </w:pPr>
          </w:p>
        </w:tc>
      </w:tr>
    </w:tbl>
    <w:p w:rsidR="00230174" w:rsidRPr="00B6176A" w:rsidRDefault="00230174" w:rsidP="003D3AD7">
      <w:pPr>
        <w:rPr>
          <w:rFonts w:ascii="Times New Roman" w:hAnsi="Times New Roman" w:cs="Times New Roman"/>
        </w:rPr>
      </w:pPr>
      <w:r w:rsidRPr="00B6176A">
        <w:rPr>
          <w:rFonts w:ascii="Times New Roman" w:hAnsi="Times New Roman" w:cs="Times New Roman"/>
        </w:rPr>
        <w:br w:type="page"/>
      </w:r>
    </w:p>
    <w:p w:rsidR="00230174" w:rsidRPr="00B6176A" w:rsidRDefault="00230174" w:rsidP="00230174">
      <w:pPr>
        <w:pStyle w:val="1"/>
        <w:adjustRightInd w:val="0"/>
        <w:spacing w:beforeLines="50" w:before="156" w:afterLines="50" w:after="156"/>
        <w:textAlignment w:val="baseline"/>
        <w:rPr>
          <w:rFonts w:ascii="Times New Roman" w:eastAsia="宋体" w:hAnsi="Times New Roman" w:cs="Times New Roman"/>
        </w:rPr>
      </w:pPr>
      <w:bookmarkStart w:id="6" w:name="_Toc478370025"/>
      <w:r w:rsidRPr="00B6176A">
        <w:rPr>
          <w:rFonts w:ascii="Times New Roman" w:eastAsia="宋体" w:hAnsi="Times New Roman" w:cs="Times New Roman"/>
        </w:rPr>
        <w:lastRenderedPageBreak/>
        <w:t>2</w:t>
      </w:r>
      <w:r w:rsidRPr="00B6176A">
        <w:rPr>
          <w:rFonts w:ascii="Times New Roman" w:eastAsia="宋体" w:hAnsi="Times New Roman" w:cs="Times New Roman"/>
        </w:rPr>
        <w:t>总体概述</w:t>
      </w:r>
      <w:bookmarkEnd w:id="6"/>
    </w:p>
    <w:p w:rsidR="00230174" w:rsidRPr="00B6176A" w:rsidRDefault="00230174" w:rsidP="00230174">
      <w:pPr>
        <w:pStyle w:val="2"/>
        <w:adjustRightInd w:val="0"/>
        <w:spacing w:beforeLines="50" w:before="156" w:afterLines="50" w:after="156"/>
        <w:textAlignment w:val="baseline"/>
        <w:rPr>
          <w:rFonts w:ascii="Times New Roman" w:hAnsi="Times New Roman" w:cs="Times New Roman"/>
          <w:kern w:val="0"/>
        </w:rPr>
      </w:pPr>
      <w:bookmarkStart w:id="7" w:name="_Toc446516697"/>
      <w:bookmarkStart w:id="8" w:name="_Toc478370026"/>
      <w:r w:rsidRPr="00B6176A">
        <w:rPr>
          <w:rFonts w:ascii="Times New Roman" w:hAnsi="Times New Roman" w:cs="Times New Roman"/>
          <w:kern w:val="0"/>
        </w:rPr>
        <w:t>2.1</w:t>
      </w:r>
      <w:r w:rsidRPr="00B6176A">
        <w:rPr>
          <w:rFonts w:ascii="Times New Roman" w:hAnsi="Times New Roman" w:cs="Times New Roman"/>
          <w:kern w:val="0"/>
        </w:rPr>
        <w:t>项目概述</w:t>
      </w:r>
      <w:bookmarkEnd w:id="7"/>
      <w:bookmarkEnd w:id="8"/>
    </w:p>
    <w:p w:rsidR="00230174" w:rsidRPr="0071767D" w:rsidRDefault="00230174"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Lucene Image Retrieval</w:t>
      </w:r>
      <w:r w:rsidRPr="0071767D">
        <w:rPr>
          <w:rFonts w:ascii="Times New Roman" w:eastAsia="宋体" w:hAnsi="Times New Roman" w:cs="Times New Roman"/>
          <w:color w:val="000000" w:themeColor="text1"/>
          <w:kern w:val="0"/>
          <w:sz w:val="24"/>
          <w:szCs w:val="24"/>
          <w:shd w:val="clear" w:color="auto" w:fill="FFFFFF"/>
        </w:rPr>
        <w:t>）是开源项目</w:t>
      </w:r>
      <w:r w:rsidRPr="0071767D">
        <w:rPr>
          <w:rFonts w:ascii="Times New Roman" w:eastAsia="宋体" w:hAnsi="Times New Roman" w:cs="Times New Roman"/>
          <w:color w:val="000000" w:themeColor="text1"/>
          <w:kern w:val="0"/>
          <w:sz w:val="24"/>
          <w:szCs w:val="24"/>
          <w:shd w:val="clear" w:color="auto" w:fill="FFFFFF"/>
        </w:rPr>
        <w:t>Caliph and Emir</w:t>
      </w:r>
      <w:r w:rsidRPr="0071767D">
        <w:rPr>
          <w:rFonts w:ascii="Times New Roman" w:eastAsia="宋体" w:hAnsi="Times New Roman" w:cs="Times New Roman"/>
          <w:color w:val="000000" w:themeColor="text1"/>
          <w:kern w:val="0"/>
          <w:sz w:val="24"/>
          <w:szCs w:val="24"/>
          <w:shd w:val="clear" w:color="auto" w:fill="FFFFFF"/>
        </w:rPr>
        <w:t>（项目主页：</w:t>
      </w:r>
      <w:r w:rsidRPr="0071767D">
        <w:rPr>
          <w:rFonts w:ascii="Times New Roman" w:eastAsia="宋体" w:hAnsi="Times New Roman" w:cs="Times New Roman"/>
          <w:color w:val="000000" w:themeColor="text1"/>
          <w:kern w:val="0"/>
          <w:sz w:val="24"/>
          <w:szCs w:val="24"/>
          <w:shd w:val="clear" w:color="auto" w:fill="FFFFFF"/>
        </w:rPr>
        <w:t>http://www.semanticmetadata.com</w:t>
      </w:r>
      <w:r w:rsidRPr="0071767D">
        <w:rPr>
          <w:rFonts w:ascii="Times New Roman" w:eastAsia="宋体" w:hAnsi="Times New Roman" w:cs="Times New Roman"/>
          <w:color w:val="000000" w:themeColor="text1"/>
          <w:kern w:val="0"/>
          <w:sz w:val="24"/>
          <w:szCs w:val="24"/>
          <w:shd w:val="clear" w:color="auto" w:fill="FFFFFF"/>
        </w:rPr>
        <w:t>）的子项目。</w:t>
      </w: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提供一种构造基于内容的图像检索系统（</w:t>
      </w:r>
      <w:r w:rsidRPr="0071767D">
        <w:rPr>
          <w:rFonts w:ascii="Times New Roman" w:eastAsia="宋体" w:hAnsi="Times New Roman" w:cs="Times New Roman"/>
          <w:color w:val="000000" w:themeColor="text1"/>
          <w:kern w:val="0"/>
          <w:sz w:val="24"/>
          <w:szCs w:val="24"/>
          <w:shd w:val="clear" w:color="auto" w:fill="FFFFFF"/>
        </w:rPr>
        <w:t>Content Based Image Retrieval System</w:t>
      </w:r>
      <w:r w:rsidRPr="0071767D">
        <w:rPr>
          <w:rFonts w:ascii="Times New Roman" w:eastAsia="宋体" w:hAnsi="Times New Roman" w:cs="Times New Roman"/>
          <w:color w:val="000000" w:themeColor="text1"/>
          <w:kern w:val="0"/>
          <w:sz w:val="24"/>
          <w:szCs w:val="24"/>
          <w:shd w:val="clear" w:color="auto" w:fill="FFFFFF"/>
        </w:rPr>
        <w:t>）的简单方式。</w:t>
      </w:r>
    </w:p>
    <w:p w:rsidR="00230174" w:rsidRPr="0071767D" w:rsidRDefault="00230174"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可以为</w:t>
      </w:r>
      <w:r w:rsidRPr="0071767D">
        <w:rPr>
          <w:rFonts w:ascii="Times New Roman" w:eastAsia="宋体" w:hAnsi="Times New Roman" w:cs="Times New Roman"/>
          <w:color w:val="000000" w:themeColor="text1"/>
          <w:kern w:val="0"/>
          <w:sz w:val="24"/>
          <w:szCs w:val="24"/>
          <w:shd w:val="clear" w:color="auto" w:fill="FFFFFF"/>
        </w:rPr>
        <w:t>CBIR</w:t>
      </w:r>
      <w:r w:rsidRPr="0071767D">
        <w:rPr>
          <w:rFonts w:ascii="Times New Roman" w:eastAsia="宋体" w:hAnsi="Times New Roman" w:cs="Times New Roman"/>
          <w:color w:val="000000" w:themeColor="text1"/>
          <w:kern w:val="0"/>
          <w:sz w:val="24"/>
          <w:szCs w:val="24"/>
          <w:shd w:val="clear" w:color="auto" w:fill="FFFFFF"/>
        </w:rPr>
        <w:t>系统创建图像特征的</w:t>
      </w:r>
      <w:r w:rsidRPr="0071767D">
        <w:rPr>
          <w:rFonts w:ascii="Times New Roman" w:eastAsia="宋体" w:hAnsi="Times New Roman" w:cs="Times New Roman"/>
          <w:color w:val="000000" w:themeColor="text1"/>
          <w:kern w:val="0"/>
          <w:sz w:val="24"/>
          <w:szCs w:val="24"/>
          <w:shd w:val="clear" w:color="auto" w:fill="FFFFFF"/>
        </w:rPr>
        <w:t>Lucene</w:t>
      </w:r>
      <w:r w:rsidRPr="0071767D">
        <w:rPr>
          <w:rFonts w:ascii="Times New Roman" w:eastAsia="宋体" w:hAnsi="Times New Roman" w:cs="Times New Roman"/>
          <w:color w:val="000000" w:themeColor="text1"/>
          <w:kern w:val="0"/>
          <w:sz w:val="24"/>
          <w:szCs w:val="24"/>
          <w:shd w:val="clear" w:color="auto" w:fill="FFFFFF"/>
        </w:rPr>
        <w:t>索引库。</w:t>
      </w: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支持多种不同的底层图像特征，如</w:t>
      </w:r>
      <w:r w:rsidRPr="0071767D">
        <w:rPr>
          <w:rFonts w:ascii="Times New Roman" w:eastAsia="宋体" w:hAnsi="Times New Roman" w:cs="Times New Roman"/>
          <w:color w:val="000000" w:themeColor="text1"/>
          <w:kern w:val="0"/>
          <w:sz w:val="24"/>
          <w:szCs w:val="24"/>
          <w:shd w:val="clear" w:color="auto" w:fill="FFFFFF"/>
        </w:rPr>
        <w:t xml:space="preserve">MPEG-7 </w:t>
      </w:r>
      <w:r w:rsidRPr="0071767D">
        <w:rPr>
          <w:rFonts w:ascii="Times New Roman" w:eastAsia="宋体" w:hAnsi="Times New Roman" w:cs="Times New Roman"/>
          <w:color w:val="000000" w:themeColor="text1"/>
          <w:kern w:val="0"/>
          <w:sz w:val="24"/>
          <w:szCs w:val="24"/>
          <w:shd w:val="clear" w:color="auto" w:fill="FFFFFF"/>
        </w:rPr>
        <w:t>标准的视觉描述符，以及</w:t>
      </w:r>
      <w:r w:rsidRPr="0071767D">
        <w:rPr>
          <w:rFonts w:ascii="Times New Roman" w:eastAsia="宋体" w:hAnsi="Times New Roman" w:cs="Times New Roman"/>
          <w:color w:val="000000" w:themeColor="text1"/>
          <w:kern w:val="0"/>
          <w:sz w:val="24"/>
          <w:szCs w:val="24"/>
          <w:shd w:val="clear" w:color="auto" w:fill="FFFFFF"/>
        </w:rPr>
        <w:t>PHOG</w:t>
      </w:r>
      <w:r w:rsidRPr="0071767D">
        <w:rPr>
          <w:rFonts w:ascii="Times New Roman" w:eastAsia="宋体" w:hAnsi="Times New Roman" w:cs="Times New Roman"/>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CEDD</w:t>
      </w:r>
      <w:r w:rsidRPr="0071767D">
        <w:rPr>
          <w:rFonts w:ascii="Times New Roman" w:eastAsia="宋体" w:hAnsi="Times New Roman" w:cs="Times New Roman"/>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FCTH</w:t>
      </w:r>
      <w:r w:rsidRPr="0071767D">
        <w:rPr>
          <w:rFonts w:ascii="Times New Roman" w:eastAsia="宋体" w:hAnsi="Times New Roman" w:cs="Times New Roman"/>
          <w:color w:val="000000" w:themeColor="text1"/>
          <w:kern w:val="0"/>
          <w:sz w:val="24"/>
          <w:szCs w:val="24"/>
          <w:shd w:val="clear" w:color="auto" w:fill="FFFFFF"/>
        </w:rPr>
        <w:t>等。</w:t>
      </w:r>
    </w:p>
    <w:p w:rsidR="00230174" w:rsidRPr="0071767D" w:rsidRDefault="00230174"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提供简单且易扩展的索引搜索的方法。</w:t>
      </w:r>
    </w:p>
    <w:p w:rsidR="00230174" w:rsidRPr="0071767D" w:rsidRDefault="00230174" w:rsidP="00D36872">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9" w:name="_Toc446516699"/>
      <w:bookmarkStart w:id="10" w:name="_Toc478370027"/>
      <w:r w:rsidRPr="0071767D">
        <w:rPr>
          <w:rFonts w:ascii="Times New Roman" w:hAnsi="Times New Roman" w:cs="Times New Roman"/>
          <w:color w:val="000000" w:themeColor="text1"/>
          <w:kern w:val="0"/>
        </w:rPr>
        <w:t>2.2</w:t>
      </w:r>
      <w:bookmarkEnd w:id="9"/>
      <w:r w:rsidR="00D36872" w:rsidRPr="0071767D">
        <w:rPr>
          <w:rFonts w:ascii="Times New Roman" w:hAnsi="Times New Roman" w:cs="Times New Roman"/>
          <w:color w:val="000000" w:themeColor="text1"/>
          <w:kern w:val="0"/>
        </w:rPr>
        <w:t>项目包结构简要分析</w:t>
      </w:r>
      <w:bookmarkEnd w:id="10"/>
    </w:p>
    <w:p w:rsidR="00230174" w:rsidRPr="0071767D" w:rsidRDefault="00B6176A" w:rsidP="00B6176A">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图像分析包</w:t>
      </w:r>
      <w:r w:rsidRPr="0071767D">
        <w:rPr>
          <w:rFonts w:ascii="Times New Roman" w:eastAsia="宋体" w:hAnsi="Times New Roman" w:cs="Times New Roman" w:hint="eastAsia"/>
          <w:color w:val="000000" w:themeColor="text1"/>
          <w:kern w:val="0"/>
          <w:sz w:val="24"/>
          <w:szCs w:val="24"/>
          <w:shd w:val="clear" w:color="auto" w:fill="FFFFFF"/>
        </w:rPr>
        <w:t>：</w:t>
      </w:r>
      <w:r w:rsidR="00D36872" w:rsidRPr="0071767D">
        <w:rPr>
          <w:rFonts w:ascii="Times New Roman" w:eastAsia="宋体" w:hAnsi="Times New Roman" w:cs="Times New Roman"/>
          <w:color w:val="000000" w:themeColor="text1"/>
          <w:kern w:val="0"/>
          <w:sz w:val="24"/>
          <w:szCs w:val="24"/>
          <w:shd w:val="clear" w:color="auto" w:fill="FFFFFF"/>
        </w:rPr>
        <w:t>net.semanticmetadata.lire</w:t>
      </w:r>
      <w:r w:rsidRPr="0071767D">
        <w:rPr>
          <w:rFonts w:ascii="Times New Roman" w:eastAsia="宋体" w:hAnsi="Times New Roman" w:cs="Times New Roman"/>
          <w:color w:val="000000" w:themeColor="text1"/>
          <w:kern w:val="0"/>
          <w:sz w:val="24"/>
          <w:szCs w:val="24"/>
          <w:shd w:val="clear" w:color="auto" w:fill="FFFFFF"/>
        </w:rPr>
        <w:t>. imageanalysis</w:t>
      </w:r>
    </w:p>
    <w:p w:rsidR="00D36872" w:rsidRPr="0071767D" w:rsidRDefault="00B6176A"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i</w:t>
      </w:r>
      <w:r w:rsidRPr="0071767D">
        <w:rPr>
          <w:rFonts w:ascii="Times New Roman" w:eastAsia="宋体" w:hAnsi="Times New Roman" w:cs="Times New Roman" w:hint="eastAsia"/>
          <w:color w:val="000000" w:themeColor="text1"/>
          <w:kern w:val="0"/>
          <w:sz w:val="24"/>
          <w:szCs w:val="24"/>
          <w:shd w:val="clear" w:color="auto" w:fill="FFFFFF"/>
        </w:rPr>
        <w:t>mageanalysis</w:t>
      </w:r>
      <w:r w:rsidRPr="0071767D">
        <w:rPr>
          <w:rFonts w:ascii="Times New Roman" w:eastAsia="宋体" w:hAnsi="Times New Roman" w:cs="Times New Roman" w:hint="eastAsia"/>
          <w:color w:val="000000" w:themeColor="text1"/>
          <w:kern w:val="0"/>
          <w:sz w:val="24"/>
          <w:szCs w:val="24"/>
          <w:shd w:val="clear" w:color="auto" w:fill="FFFFFF"/>
        </w:rPr>
        <w:t>包实现各种图像特征的提取功能，包括全局特征和局部特征。</w:t>
      </w:r>
      <w:r w:rsidRPr="0071767D">
        <w:rPr>
          <w:rFonts w:ascii="Times New Roman" w:eastAsia="宋体" w:hAnsi="Times New Roman" w:cs="Times New Roman" w:hint="eastAsia"/>
          <w:color w:val="000000" w:themeColor="text1"/>
          <w:kern w:val="0"/>
          <w:sz w:val="24"/>
          <w:szCs w:val="24"/>
          <w:shd w:val="clear" w:color="auto" w:fill="FFFFFF"/>
        </w:rPr>
        <w:t>LireFeature</w:t>
      </w:r>
      <w:r w:rsidRPr="0071767D">
        <w:rPr>
          <w:rFonts w:ascii="Times New Roman" w:eastAsia="宋体" w:hAnsi="Times New Roman" w:cs="Times New Roman" w:hint="eastAsia"/>
          <w:color w:val="000000" w:themeColor="text1"/>
          <w:kern w:val="0"/>
          <w:sz w:val="24"/>
          <w:szCs w:val="24"/>
          <w:shd w:val="clear" w:color="auto" w:fill="FFFFFF"/>
        </w:rPr>
        <w:t>类为各种图像特征类的父类，该类定义图像特征类必须实现的各类方法。</w:t>
      </w:r>
      <w:r w:rsidRPr="0071767D">
        <w:rPr>
          <w:rFonts w:ascii="Times New Roman" w:eastAsia="宋体" w:hAnsi="Times New Roman" w:cs="Times New Roman" w:hint="eastAsia"/>
          <w:color w:val="000000" w:themeColor="text1"/>
          <w:kern w:val="0"/>
          <w:sz w:val="24"/>
          <w:szCs w:val="24"/>
          <w:shd w:val="clear" w:color="auto" w:fill="FFFFFF"/>
        </w:rPr>
        <w:t xml:space="preserve"> </w:t>
      </w:r>
    </w:p>
    <w:p w:rsidR="00D36872" w:rsidRPr="0071767D" w:rsidRDefault="00B6176A" w:rsidP="00B6176A">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图像索引构造包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sidRPr="0071767D">
        <w:rPr>
          <w:rFonts w:ascii="Times New Roman" w:eastAsia="宋体" w:hAnsi="Times New Roman" w:cs="Times New Roman" w:hint="eastAsia"/>
          <w:color w:val="000000" w:themeColor="text1"/>
          <w:kern w:val="0"/>
          <w:sz w:val="24"/>
          <w:szCs w:val="24"/>
          <w:shd w:val="clear" w:color="auto" w:fill="FFFFFF"/>
        </w:rPr>
        <w:t>.builders</w:t>
      </w:r>
    </w:p>
    <w:p w:rsidR="00B6176A" w:rsidRDefault="00B6176A"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b</w:t>
      </w:r>
      <w:r w:rsidRPr="0071767D">
        <w:rPr>
          <w:rFonts w:ascii="Times New Roman" w:eastAsia="宋体" w:hAnsi="Times New Roman" w:cs="Times New Roman" w:hint="eastAsia"/>
          <w:color w:val="000000" w:themeColor="text1"/>
          <w:kern w:val="0"/>
          <w:sz w:val="24"/>
          <w:szCs w:val="24"/>
          <w:shd w:val="clear" w:color="auto" w:fill="FFFFFF"/>
        </w:rPr>
        <w:t>uilders</w:t>
      </w:r>
      <w:r w:rsidRPr="0071767D">
        <w:rPr>
          <w:rFonts w:ascii="Times New Roman" w:eastAsia="宋体" w:hAnsi="Times New Roman" w:cs="Times New Roman" w:hint="eastAsia"/>
          <w:color w:val="000000" w:themeColor="text1"/>
          <w:kern w:val="0"/>
          <w:sz w:val="24"/>
          <w:szCs w:val="24"/>
          <w:shd w:val="clear" w:color="auto" w:fill="FFFFFF"/>
        </w:rPr>
        <w:t>包提供</w:t>
      </w:r>
      <w:r w:rsidR="00217730">
        <w:rPr>
          <w:rFonts w:ascii="Times New Roman" w:eastAsia="宋体" w:hAnsi="Times New Roman" w:cs="Times New Roman" w:hint="eastAsia"/>
          <w:color w:val="000000" w:themeColor="text1"/>
          <w:kern w:val="0"/>
          <w:sz w:val="24"/>
          <w:szCs w:val="24"/>
          <w:shd w:val="clear" w:color="auto" w:fill="FFFFFF"/>
        </w:rPr>
        <w:t>图像入库</w:t>
      </w:r>
      <w:r w:rsidR="00C40F70">
        <w:rPr>
          <w:rFonts w:ascii="Times New Roman" w:eastAsia="宋体" w:hAnsi="Times New Roman" w:cs="Times New Roman" w:hint="eastAsia"/>
          <w:color w:val="000000" w:themeColor="text1"/>
          <w:kern w:val="0"/>
          <w:sz w:val="24"/>
          <w:szCs w:val="24"/>
          <w:shd w:val="clear" w:color="auto" w:fill="FFFFFF"/>
        </w:rPr>
        <w:t>的索引构造器，包括全局特征构造器和局部特征构造器。</w:t>
      </w:r>
    </w:p>
    <w:p w:rsidR="00C40F70" w:rsidRPr="0071767D" w:rsidRDefault="00C40F70" w:rsidP="00C40F70">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图像</w:t>
      </w:r>
      <w:r>
        <w:rPr>
          <w:rFonts w:ascii="Times New Roman" w:eastAsia="宋体" w:hAnsi="Times New Roman" w:cs="Times New Roman"/>
          <w:color w:val="000000" w:themeColor="text1"/>
          <w:kern w:val="0"/>
          <w:sz w:val="24"/>
          <w:szCs w:val="24"/>
          <w:shd w:val="clear" w:color="auto" w:fill="FFFFFF"/>
        </w:rPr>
        <w:t>检索</w:t>
      </w:r>
      <w:r w:rsidRPr="0071767D">
        <w:rPr>
          <w:rFonts w:ascii="Times New Roman" w:eastAsia="宋体" w:hAnsi="Times New Roman" w:cs="Times New Roman"/>
          <w:color w:val="000000" w:themeColor="text1"/>
          <w:kern w:val="0"/>
          <w:sz w:val="24"/>
          <w:szCs w:val="24"/>
          <w:shd w:val="clear" w:color="auto" w:fill="FFFFFF"/>
        </w:rPr>
        <w:t>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Pr>
          <w:rFonts w:ascii="Times New Roman" w:eastAsia="宋体" w:hAnsi="Times New Roman" w:cs="Times New Roman" w:hint="eastAsia"/>
          <w:color w:val="000000" w:themeColor="text1"/>
          <w:kern w:val="0"/>
          <w:sz w:val="24"/>
          <w:szCs w:val="24"/>
          <w:shd w:val="clear" w:color="auto" w:fill="FFFFFF"/>
        </w:rPr>
        <w:t>.seacher</w:t>
      </w:r>
      <w:r w:rsidRPr="0071767D">
        <w:rPr>
          <w:rFonts w:ascii="Times New Roman" w:eastAsia="宋体" w:hAnsi="Times New Roman" w:cs="Times New Roman" w:hint="eastAsia"/>
          <w:color w:val="000000" w:themeColor="text1"/>
          <w:kern w:val="0"/>
          <w:sz w:val="24"/>
          <w:szCs w:val="24"/>
          <w:shd w:val="clear" w:color="auto" w:fill="FFFFFF"/>
        </w:rPr>
        <w:t>s</w:t>
      </w:r>
    </w:p>
    <w:p w:rsidR="00C40F70" w:rsidRPr="0071767D" w:rsidRDefault="00C40F70" w:rsidP="00752046">
      <w:pPr>
        <w:adjustRightInd w:val="0"/>
        <w:spacing w:line="360" w:lineRule="auto"/>
        <w:ind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s</w:t>
      </w:r>
      <w:r>
        <w:rPr>
          <w:rFonts w:ascii="Times New Roman" w:eastAsia="宋体" w:hAnsi="Times New Roman" w:cs="Times New Roman" w:hint="eastAsia"/>
          <w:color w:val="000000" w:themeColor="text1"/>
          <w:kern w:val="0"/>
          <w:sz w:val="24"/>
          <w:szCs w:val="24"/>
          <w:shd w:val="clear" w:color="auto" w:fill="FFFFFF"/>
        </w:rPr>
        <w:t>earchers</w:t>
      </w:r>
      <w:r>
        <w:rPr>
          <w:rFonts w:ascii="Times New Roman" w:eastAsia="宋体" w:hAnsi="Times New Roman" w:cs="Times New Roman" w:hint="eastAsia"/>
          <w:color w:val="000000" w:themeColor="text1"/>
          <w:kern w:val="0"/>
          <w:sz w:val="24"/>
          <w:szCs w:val="24"/>
          <w:shd w:val="clear" w:color="auto" w:fill="FFFFFF"/>
        </w:rPr>
        <w:t>包提供各种不同类型的图像检索器。</w:t>
      </w:r>
    </w:p>
    <w:p w:rsidR="00C40F70" w:rsidRPr="0071767D" w:rsidRDefault="00C40F70" w:rsidP="00C40F70">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索引算法</w:t>
      </w:r>
      <w:r w:rsidRPr="0071767D">
        <w:rPr>
          <w:rFonts w:ascii="Times New Roman" w:eastAsia="宋体" w:hAnsi="Times New Roman" w:cs="Times New Roman"/>
          <w:color w:val="000000" w:themeColor="text1"/>
          <w:kern w:val="0"/>
          <w:sz w:val="24"/>
          <w:szCs w:val="24"/>
          <w:shd w:val="clear" w:color="auto" w:fill="FFFFFF"/>
        </w:rPr>
        <w:t>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Pr>
          <w:rFonts w:ascii="Times New Roman" w:eastAsia="宋体" w:hAnsi="Times New Roman" w:cs="Times New Roman" w:hint="eastAsia"/>
          <w:color w:val="000000" w:themeColor="text1"/>
          <w:kern w:val="0"/>
          <w:sz w:val="24"/>
          <w:szCs w:val="24"/>
          <w:shd w:val="clear" w:color="auto" w:fill="FFFFFF"/>
        </w:rPr>
        <w:t>.indexer</w:t>
      </w:r>
      <w:r w:rsidRPr="0071767D">
        <w:rPr>
          <w:rFonts w:ascii="Times New Roman" w:eastAsia="宋体" w:hAnsi="Times New Roman" w:cs="Times New Roman" w:hint="eastAsia"/>
          <w:color w:val="000000" w:themeColor="text1"/>
          <w:kern w:val="0"/>
          <w:sz w:val="24"/>
          <w:szCs w:val="24"/>
          <w:shd w:val="clear" w:color="auto" w:fill="FFFFFF"/>
        </w:rPr>
        <w:t>s</w:t>
      </w:r>
    </w:p>
    <w:p w:rsidR="00230174" w:rsidRPr="00C40F70" w:rsidRDefault="00C40F70"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i</w:t>
      </w:r>
      <w:r>
        <w:rPr>
          <w:rFonts w:ascii="Times New Roman" w:eastAsia="宋体" w:hAnsi="Times New Roman" w:cs="Times New Roman"/>
          <w:color w:val="000000" w:themeColor="text1"/>
          <w:kern w:val="0"/>
          <w:sz w:val="24"/>
          <w:szCs w:val="24"/>
          <w:shd w:val="clear" w:color="auto" w:fill="FFFFFF"/>
        </w:rPr>
        <w:t>ndexers</w:t>
      </w:r>
      <w:r>
        <w:rPr>
          <w:rFonts w:ascii="Times New Roman" w:eastAsia="宋体" w:hAnsi="Times New Roman" w:cs="Times New Roman"/>
          <w:color w:val="000000" w:themeColor="text1"/>
          <w:kern w:val="0"/>
          <w:sz w:val="24"/>
          <w:szCs w:val="24"/>
          <w:shd w:val="clear" w:color="auto" w:fill="FFFFFF"/>
        </w:rPr>
        <w:t>包提供索引生成相关的各类算法实现</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包括各种哈希算法</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并行化算法等</w:t>
      </w:r>
      <w:r>
        <w:rPr>
          <w:rFonts w:ascii="Times New Roman" w:eastAsia="宋体" w:hAnsi="Times New Roman" w:cs="Times New Roman" w:hint="eastAsia"/>
          <w:color w:val="000000" w:themeColor="text1"/>
          <w:kern w:val="0"/>
          <w:sz w:val="24"/>
          <w:szCs w:val="24"/>
          <w:shd w:val="clear" w:color="auto" w:fill="FFFFFF"/>
        </w:rPr>
        <w:t>。</w:t>
      </w:r>
    </w:p>
    <w:p w:rsidR="00C40F70" w:rsidRPr="0071767D" w:rsidRDefault="00C40F70" w:rsidP="00C40F70">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聚类算法</w:t>
      </w:r>
      <w:r w:rsidRPr="0071767D">
        <w:rPr>
          <w:rFonts w:ascii="Times New Roman" w:eastAsia="宋体" w:hAnsi="Times New Roman" w:cs="Times New Roman"/>
          <w:color w:val="000000" w:themeColor="text1"/>
          <w:kern w:val="0"/>
          <w:sz w:val="24"/>
          <w:szCs w:val="24"/>
          <w:shd w:val="clear" w:color="auto" w:fill="FFFFFF"/>
        </w:rPr>
        <w:t>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Pr>
          <w:rFonts w:ascii="Times New Roman" w:eastAsia="宋体" w:hAnsi="Times New Roman" w:cs="Times New Roman" w:hint="eastAsia"/>
          <w:color w:val="000000" w:themeColor="text1"/>
          <w:kern w:val="0"/>
          <w:sz w:val="24"/>
          <w:szCs w:val="24"/>
          <w:shd w:val="clear" w:color="auto" w:fill="FFFFFF"/>
        </w:rPr>
        <w:t>.classif</w:t>
      </w:r>
      <w:r>
        <w:rPr>
          <w:rFonts w:ascii="Times New Roman" w:eastAsia="宋体" w:hAnsi="Times New Roman" w:cs="Times New Roman"/>
          <w:color w:val="000000" w:themeColor="text1"/>
          <w:kern w:val="0"/>
          <w:sz w:val="24"/>
          <w:szCs w:val="24"/>
          <w:shd w:val="clear" w:color="auto" w:fill="FFFFFF"/>
        </w:rPr>
        <w:t>i</w:t>
      </w:r>
      <w:r>
        <w:rPr>
          <w:rFonts w:ascii="Times New Roman" w:eastAsia="宋体" w:hAnsi="Times New Roman" w:cs="Times New Roman" w:hint="eastAsia"/>
          <w:color w:val="000000" w:themeColor="text1"/>
          <w:kern w:val="0"/>
          <w:sz w:val="24"/>
          <w:szCs w:val="24"/>
          <w:shd w:val="clear" w:color="auto" w:fill="FFFFFF"/>
        </w:rPr>
        <w:t>er</w:t>
      </w:r>
      <w:r>
        <w:rPr>
          <w:rFonts w:ascii="Times New Roman" w:eastAsia="宋体" w:hAnsi="Times New Roman" w:cs="Times New Roman"/>
          <w:color w:val="000000" w:themeColor="text1"/>
          <w:kern w:val="0"/>
          <w:sz w:val="24"/>
          <w:szCs w:val="24"/>
          <w:shd w:val="clear" w:color="auto" w:fill="FFFFFF"/>
        </w:rPr>
        <w:t>s</w:t>
      </w:r>
    </w:p>
    <w:p w:rsidR="00C40F70" w:rsidRPr="00C40F70" w:rsidRDefault="00C40F70"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C</w:t>
      </w:r>
      <w:r>
        <w:rPr>
          <w:rFonts w:ascii="Times New Roman" w:eastAsia="宋体" w:hAnsi="Times New Roman" w:cs="Times New Roman" w:hint="eastAsia"/>
          <w:color w:val="000000" w:themeColor="text1"/>
          <w:kern w:val="0"/>
          <w:sz w:val="24"/>
          <w:szCs w:val="24"/>
          <w:shd w:val="clear" w:color="auto" w:fill="FFFFFF"/>
        </w:rPr>
        <w:t>lassifiers</w:t>
      </w:r>
      <w:r>
        <w:rPr>
          <w:rFonts w:ascii="Times New Roman" w:eastAsia="宋体" w:hAnsi="Times New Roman" w:cs="Times New Roman" w:hint="eastAsia"/>
          <w:color w:val="000000" w:themeColor="text1"/>
          <w:kern w:val="0"/>
          <w:sz w:val="24"/>
          <w:szCs w:val="24"/>
          <w:shd w:val="clear" w:color="auto" w:fill="FFFFFF"/>
        </w:rPr>
        <w:t>包实现多种聚类算法</w:t>
      </w:r>
      <w:r w:rsidR="00AA2818">
        <w:rPr>
          <w:rFonts w:ascii="Times New Roman" w:eastAsia="宋体" w:hAnsi="Times New Roman" w:cs="Times New Roman" w:hint="eastAsia"/>
          <w:color w:val="000000" w:themeColor="text1"/>
          <w:kern w:val="0"/>
          <w:sz w:val="24"/>
          <w:szCs w:val="24"/>
          <w:shd w:val="clear" w:color="auto" w:fill="FFFFFF"/>
        </w:rPr>
        <w:t>，包括</w:t>
      </w:r>
      <w:r w:rsidR="00AA2818">
        <w:rPr>
          <w:rFonts w:ascii="Times New Roman" w:eastAsia="宋体" w:hAnsi="Times New Roman" w:cs="Times New Roman" w:hint="eastAsia"/>
          <w:color w:val="000000" w:themeColor="text1"/>
          <w:kern w:val="0"/>
          <w:sz w:val="24"/>
          <w:szCs w:val="24"/>
          <w:shd w:val="clear" w:color="auto" w:fill="FFFFFF"/>
        </w:rPr>
        <w:t>Kmeans</w:t>
      </w:r>
      <w:r w:rsidR="00AA2818">
        <w:rPr>
          <w:rFonts w:ascii="Times New Roman" w:eastAsia="宋体" w:hAnsi="Times New Roman" w:cs="Times New Roman" w:hint="eastAsia"/>
          <w:color w:val="000000" w:themeColor="text1"/>
          <w:kern w:val="0"/>
          <w:sz w:val="24"/>
          <w:szCs w:val="24"/>
          <w:shd w:val="clear" w:color="auto" w:fill="FFFFFF"/>
        </w:rPr>
        <w:t>算法等</w:t>
      </w:r>
      <w:r>
        <w:rPr>
          <w:rFonts w:ascii="Times New Roman" w:eastAsia="宋体" w:hAnsi="Times New Roman" w:cs="Times New Roman" w:hint="eastAsia"/>
          <w:color w:val="000000" w:themeColor="text1"/>
          <w:kern w:val="0"/>
          <w:sz w:val="24"/>
          <w:szCs w:val="24"/>
          <w:shd w:val="clear" w:color="auto" w:fill="FFFFFF"/>
        </w:rPr>
        <w:t>。</w:t>
      </w:r>
    </w:p>
    <w:p w:rsidR="00AA2818" w:rsidRPr="0071767D" w:rsidRDefault="00AA2818" w:rsidP="00AA2818">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检索结果筛选</w:t>
      </w:r>
      <w:r w:rsidRPr="0071767D">
        <w:rPr>
          <w:rFonts w:ascii="Times New Roman" w:eastAsia="宋体" w:hAnsi="Times New Roman" w:cs="Times New Roman"/>
          <w:color w:val="000000" w:themeColor="text1"/>
          <w:kern w:val="0"/>
          <w:sz w:val="24"/>
          <w:szCs w:val="24"/>
          <w:shd w:val="clear" w:color="auto" w:fill="FFFFFF"/>
        </w:rPr>
        <w:t>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Pr>
          <w:rFonts w:ascii="Times New Roman" w:eastAsia="宋体" w:hAnsi="Times New Roman" w:cs="Times New Roman" w:hint="eastAsia"/>
          <w:color w:val="000000" w:themeColor="text1"/>
          <w:kern w:val="0"/>
          <w:sz w:val="24"/>
          <w:szCs w:val="24"/>
          <w:shd w:val="clear" w:color="auto" w:fill="FFFFFF"/>
        </w:rPr>
        <w:t>.filters</w:t>
      </w:r>
    </w:p>
    <w:p w:rsidR="00C40F70" w:rsidRDefault="00AA2818"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F</w:t>
      </w:r>
      <w:r>
        <w:rPr>
          <w:rFonts w:ascii="Times New Roman" w:eastAsia="宋体" w:hAnsi="Times New Roman" w:cs="Times New Roman" w:hint="eastAsia"/>
          <w:color w:val="000000" w:themeColor="text1"/>
          <w:kern w:val="0"/>
          <w:sz w:val="24"/>
          <w:szCs w:val="24"/>
          <w:shd w:val="clear" w:color="auto" w:fill="FFFFFF"/>
        </w:rPr>
        <w:t>ilters</w:t>
      </w:r>
      <w:r>
        <w:rPr>
          <w:rFonts w:ascii="Times New Roman" w:eastAsia="宋体" w:hAnsi="Times New Roman" w:cs="Times New Roman" w:hint="eastAsia"/>
          <w:color w:val="000000" w:themeColor="text1"/>
          <w:kern w:val="0"/>
          <w:sz w:val="24"/>
          <w:szCs w:val="24"/>
          <w:shd w:val="clear" w:color="auto" w:fill="FFFFFF"/>
        </w:rPr>
        <w:t>包实现了两种对检索结果进行筛选的方法。</w:t>
      </w:r>
    </w:p>
    <w:p w:rsidR="00AA2818" w:rsidRPr="0071767D" w:rsidRDefault="00AA2818" w:rsidP="00AA2818">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工具</w:t>
      </w:r>
      <w:r w:rsidRPr="0071767D">
        <w:rPr>
          <w:rFonts w:ascii="Times New Roman" w:eastAsia="宋体" w:hAnsi="Times New Roman" w:cs="Times New Roman"/>
          <w:color w:val="000000" w:themeColor="text1"/>
          <w:kern w:val="0"/>
          <w:sz w:val="24"/>
          <w:szCs w:val="24"/>
          <w:shd w:val="clear" w:color="auto" w:fill="FFFFFF"/>
        </w:rPr>
        <w:t>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Pr>
          <w:rFonts w:ascii="Times New Roman" w:eastAsia="宋体" w:hAnsi="Times New Roman" w:cs="Times New Roman" w:hint="eastAsia"/>
          <w:color w:val="000000" w:themeColor="text1"/>
          <w:kern w:val="0"/>
          <w:sz w:val="24"/>
          <w:szCs w:val="24"/>
          <w:shd w:val="clear" w:color="auto" w:fill="FFFFFF"/>
        </w:rPr>
        <w:t>.u</w:t>
      </w:r>
      <w:r>
        <w:rPr>
          <w:rFonts w:ascii="Times New Roman" w:eastAsia="宋体" w:hAnsi="Times New Roman" w:cs="Times New Roman"/>
          <w:color w:val="000000" w:themeColor="text1"/>
          <w:kern w:val="0"/>
          <w:sz w:val="24"/>
          <w:szCs w:val="24"/>
          <w:shd w:val="clear" w:color="auto" w:fill="FFFFFF"/>
        </w:rPr>
        <w:t>t</w:t>
      </w:r>
      <w:r>
        <w:rPr>
          <w:rFonts w:ascii="Times New Roman" w:eastAsia="宋体" w:hAnsi="Times New Roman" w:cs="Times New Roman" w:hint="eastAsia"/>
          <w:color w:val="000000" w:themeColor="text1"/>
          <w:kern w:val="0"/>
          <w:sz w:val="24"/>
          <w:szCs w:val="24"/>
          <w:shd w:val="clear" w:color="auto" w:fill="FFFFFF"/>
        </w:rPr>
        <w:t>ils</w:t>
      </w:r>
    </w:p>
    <w:p w:rsidR="00C40F70" w:rsidRDefault="00AA2818"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u</w:t>
      </w:r>
      <w:r>
        <w:rPr>
          <w:rFonts w:ascii="Times New Roman" w:eastAsia="宋体" w:hAnsi="Times New Roman" w:cs="Times New Roman" w:hint="eastAsia"/>
          <w:color w:val="000000" w:themeColor="text1"/>
          <w:kern w:val="0"/>
          <w:sz w:val="24"/>
          <w:szCs w:val="24"/>
          <w:shd w:val="clear" w:color="auto" w:fill="FFFFFF"/>
        </w:rPr>
        <w:t>tils</w:t>
      </w:r>
      <w:r>
        <w:rPr>
          <w:rFonts w:ascii="Times New Roman" w:eastAsia="宋体" w:hAnsi="Times New Roman" w:cs="Times New Roman" w:hint="eastAsia"/>
          <w:color w:val="000000" w:themeColor="text1"/>
          <w:kern w:val="0"/>
          <w:sz w:val="24"/>
          <w:szCs w:val="24"/>
          <w:shd w:val="clear" w:color="auto" w:fill="FFFFFF"/>
        </w:rPr>
        <w:t>包</w:t>
      </w:r>
      <w:r w:rsidR="0072594D">
        <w:rPr>
          <w:rFonts w:ascii="Times New Roman" w:eastAsia="宋体" w:hAnsi="Times New Roman" w:cs="Times New Roman" w:hint="eastAsia"/>
          <w:color w:val="000000" w:themeColor="text1"/>
          <w:kern w:val="0"/>
          <w:sz w:val="24"/>
          <w:szCs w:val="24"/>
          <w:shd w:val="clear" w:color="auto" w:fill="FFFFFF"/>
        </w:rPr>
        <w:t>提供系统各功能块所需的各类常用操作的实现，如命令行操作、数组</w:t>
      </w:r>
      <w:r w:rsidR="0072594D">
        <w:rPr>
          <w:rFonts w:ascii="Times New Roman" w:eastAsia="宋体" w:hAnsi="Times New Roman" w:cs="Times New Roman" w:hint="eastAsia"/>
          <w:color w:val="000000" w:themeColor="text1"/>
          <w:kern w:val="0"/>
          <w:sz w:val="24"/>
          <w:szCs w:val="24"/>
          <w:shd w:val="clear" w:color="auto" w:fill="FFFFFF"/>
        </w:rPr>
        <w:lastRenderedPageBreak/>
        <w:t>数据类型转换、文件操作、图像操作、</w:t>
      </w:r>
      <w:r w:rsidR="0072594D">
        <w:rPr>
          <w:rFonts w:ascii="Times New Roman" w:eastAsia="宋体" w:hAnsi="Times New Roman" w:cs="Times New Roman" w:hint="eastAsia"/>
          <w:color w:val="000000" w:themeColor="text1"/>
          <w:kern w:val="0"/>
          <w:sz w:val="24"/>
          <w:szCs w:val="24"/>
          <w:shd w:val="clear" w:color="auto" w:fill="FFFFFF"/>
        </w:rPr>
        <w:t>Lucen</w:t>
      </w:r>
      <w:r w:rsidR="0072594D">
        <w:rPr>
          <w:rFonts w:ascii="Times New Roman" w:eastAsia="宋体" w:hAnsi="Times New Roman" w:cs="Times New Roman"/>
          <w:color w:val="000000" w:themeColor="text1"/>
          <w:kern w:val="0"/>
          <w:sz w:val="24"/>
          <w:szCs w:val="24"/>
          <w:shd w:val="clear" w:color="auto" w:fill="FFFFFF"/>
        </w:rPr>
        <w:t>e</w:t>
      </w:r>
      <w:r w:rsidR="0072594D">
        <w:rPr>
          <w:rFonts w:ascii="Times New Roman" w:eastAsia="宋体" w:hAnsi="Times New Roman" w:cs="Times New Roman"/>
          <w:color w:val="000000" w:themeColor="text1"/>
          <w:kern w:val="0"/>
          <w:sz w:val="24"/>
          <w:szCs w:val="24"/>
          <w:shd w:val="clear" w:color="auto" w:fill="FFFFFF"/>
        </w:rPr>
        <w:t>操作</w:t>
      </w:r>
      <w:r w:rsidR="0072594D">
        <w:rPr>
          <w:rFonts w:ascii="Times New Roman" w:eastAsia="宋体" w:hAnsi="Times New Roman" w:cs="Times New Roman" w:hint="eastAsia"/>
          <w:color w:val="000000" w:themeColor="text1"/>
          <w:kern w:val="0"/>
          <w:sz w:val="24"/>
          <w:szCs w:val="24"/>
          <w:shd w:val="clear" w:color="auto" w:fill="FFFFFF"/>
        </w:rPr>
        <w:t>、距离计算等。</w:t>
      </w:r>
    </w:p>
    <w:p w:rsidR="00C379AC" w:rsidRPr="003004C7" w:rsidRDefault="00C379AC" w:rsidP="00C379AC">
      <w:pPr>
        <w:pStyle w:val="2"/>
        <w:adjustRightInd w:val="0"/>
        <w:spacing w:beforeLines="50" w:before="156" w:afterLines="50" w:after="156"/>
        <w:textAlignment w:val="baseline"/>
        <w:rPr>
          <w:rFonts w:ascii="Times New Roman" w:hAnsi="Times New Roman" w:cs="Times New Roman"/>
          <w:color w:val="000000" w:themeColor="text1"/>
          <w:kern w:val="0"/>
        </w:rPr>
      </w:pPr>
      <w:r>
        <w:rPr>
          <w:rFonts w:ascii="Times New Roman" w:hAnsi="Times New Roman" w:cs="Times New Roman"/>
          <w:color w:val="000000" w:themeColor="text1"/>
          <w:kern w:val="0"/>
        </w:rPr>
        <w:t>2.</w:t>
      </w:r>
      <w:r>
        <w:rPr>
          <w:rFonts w:ascii="Times New Roman" w:hAnsi="Times New Roman" w:cs="Times New Roman" w:hint="eastAsia"/>
          <w:color w:val="000000" w:themeColor="text1"/>
          <w:kern w:val="0"/>
        </w:rPr>
        <w:t>3</w:t>
      </w:r>
      <w:r w:rsidRPr="003004C7">
        <w:rPr>
          <w:rFonts w:ascii="Times New Roman" w:hAnsi="Times New Roman" w:cs="Times New Roman" w:hint="eastAsia"/>
          <w:color w:val="000000" w:themeColor="text1"/>
          <w:kern w:val="0"/>
        </w:rPr>
        <w:t xml:space="preserve"> </w:t>
      </w:r>
      <w:r>
        <w:rPr>
          <w:rFonts w:ascii="Times New Roman" w:hAnsi="Times New Roman" w:cs="Times New Roman" w:hint="eastAsia"/>
          <w:color w:val="000000" w:themeColor="text1"/>
          <w:kern w:val="0"/>
        </w:rPr>
        <w:t>需求描述</w:t>
      </w:r>
    </w:p>
    <w:p w:rsidR="00C379AC" w:rsidRPr="003004C7" w:rsidRDefault="00C379AC" w:rsidP="00C379AC">
      <w:pPr>
        <w:pStyle w:val="3"/>
        <w:spacing w:beforeLines="50" w:before="156" w:afterLines="50" w:after="156"/>
      </w:pPr>
      <w:r>
        <w:rPr>
          <w:rFonts w:hint="eastAsia"/>
        </w:rPr>
        <w:t>2.3.1</w:t>
      </w:r>
      <w:r>
        <w:t xml:space="preserve"> </w:t>
      </w:r>
      <w:r w:rsidRPr="003004C7">
        <w:t>图像特征提取</w:t>
      </w:r>
    </w:p>
    <w:p w:rsidR="00C379AC" w:rsidRDefault="00C379AC" w:rsidP="00C379AC">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图像特征提取过程</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既发生在图像入库阶段</w:t>
      </w:r>
      <w:r>
        <w:rPr>
          <w:rFonts w:ascii="Times New Roman" w:eastAsia="宋体" w:hAnsi="Times New Roman" w:cs="Times New Roman" w:hint="eastAsia"/>
          <w:color w:val="000000" w:themeColor="text1"/>
          <w:kern w:val="0"/>
          <w:sz w:val="24"/>
          <w:szCs w:val="24"/>
          <w:shd w:val="clear" w:color="auto" w:fill="FFFFFF"/>
        </w:rPr>
        <w:t>，也发生在图像检索阶段。图像入库阶段，对每一张入库的图像提取相关特征；图像检索阶段，需要先提取示例图像的图像特征，并与数据库中的图像特征进行比对，检索相似图像。</w:t>
      </w:r>
    </w:p>
    <w:p w:rsidR="00C379AC" w:rsidRDefault="00C379AC" w:rsidP="00C379AC">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系统提供全局图像特征和局部图像特征的提取功能。全局图像特征包括</w:t>
      </w:r>
      <w:r>
        <w:rPr>
          <w:rFonts w:ascii="Times New Roman" w:eastAsia="宋体" w:hAnsi="Times New Roman" w:cs="Times New Roman" w:hint="eastAsia"/>
          <w:color w:val="000000" w:themeColor="text1"/>
          <w:kern w:val="0"/>
          <w:sz w:val="24"/>
          <w:szCs w:val="24"/>
          <w:shd w:val="clear" w:color="auto" w:fill="FFFFFF"/>
        </w:rPr>
        <w:t>CEDD</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FCTH</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PHOG</w:t>
      </w:r>
      <w:r>
        <w:rPr>
          <w:rFonts w:ascii="Times New Roman" w:eastAsia="宋体" w:hAnsi="Times New Roman" w:cs="Times New Roman" w:hint="eastAsia"/>
          <w:color w:val="000000" w:themeColor="text1"/>
          <w:kern w:val="0"/>
          <w:sz w:val="24"/>
          <w:szCs w:val="24"/>
          <w:shd w:val="clear" w:color="auto" w:fill="FFFFFF"/>
        </w:rPr>
        <w:t>等，局部图像特征包括</w:t>
      </w:r>
      <w:r>
        <w:rPr>
          <w:rFonts w:ascii="Times New Roman" w:eastAsia="宋体" w:hAnsi="Times New Roman" w:cs="Times New Roman" w:hint="eastAsia"/>
          <w:color w:val="000000" w:themeColor="text1"/>
          <w:kern w:val="0"/>
          <w:sz w:val="24"/>
          <w:szCs w:val="24"/>
          <w:shd w:val="clear" w:color="auto" w:fill="FFFFFF"/>
        </w:rPr>
        <w:t>sift</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surf</w:t>
      </w:r>
      <w:r>
        <w:rPr>
          <w:rFonts w:ascii="Times New Roman" w:eastAsia="宋体" w:hAnsi="Times New Roman" w:cs="Times New Roman" w:hint="eastAsia"/>
          <w:color w:val="000000" w:themeColor="text1"/>
          <w:kern w:val="0"/>
          <w:sz w:val="24"/>
          <w:szCs w:val="24"/>
          <w:shd w:val="clear" w:color="auto" w:fill="FFFFFF"/>
        </w:rPr>
        <w:t>等。</w:t>
      </w:r>
    </w:p>
    <w:p w:rsidR="00C379AC" w:rsidRDefault="00C379AC" w:rsidP="00C379AC">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系统提供基本的图像特征操作方法</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包括获取图像特征类型名</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获取特征不同数据类型的表示</w:t>
      </w:r>
      <w:r>
        <w:rPr>
          <w:rFonts w:ascii="Times New Roman" w:eastAsia="宋体" w:hAnsi="Times New Roman" w:cs="Times New Roman" w:hint="eastAsia"/>
          <w:color w:val="000000" w:themeColor="text1"/>
          <w:kern w:val="0"/>
          <w:sz w:val="24"/>
          <w:szCs w:val="24"/>
          <w:shd w:val="clear" w:color="auto" w:fill="FFFFFF"/>
        </w:rPr>
        <w:t>、计算两个图像特征的距离（相似度）等。</w:t>
      </w:r>
    </w:p>
    <w:p w:rsidR="00C379AC" w:rsidRPr="00D61C2C" w:rsidRDefault="00C379AC" w:rsidP="00C379AC">
      <w:pPr>
        <w:pStyle w:val="3"/>
        <w:spacing w:beforeLines="50" w:before="156" w:afterLines="50" w:after="156"/>
      </w:pPr>
      <w:r w:rsidRPr="00D61C2C">
        <w:rPr>
          <w:rFonts w:hint="eastAsia"/>
        </w:rPr>
        <w:t>2.3.2</w:t>
      </w:r>
      <w:r w:rsidRPr="00D61C2C">
        <w:t xml:space="preserve"> </w:t>
      </w:r>
      <w:r w:rsidRPr="00D61C2C">
        <w:t>图像入库</w:t>
      </w:r>
    </w:p>
    <w:p w:rsidR="00C379AC" w:rsidRDefault="00C379AC" w:rsidP="00C379AC">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系统提供简单的图像入库操作入口</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使用户便利地调用实现图像入库操作</w:t>
      </w:r>
      <w:r>
        <w:rPr>
          <w:rFonts w:ascii="Times New Roman" w:eastAsia="宋体" w:hAnsi="Times New Roman" w:cs="Times New Roman" w:hint="eastAsia"/>
          <w:color w:val="000000" w:themeColor="text1"/>
          <w:kern w:val="0"/>
          <w:sz w:val="24"/>
          <w:szCs w:val="24"/>
          <w:shd w:val="clear" w:color="auto" w:fill="FFFFFF"/>
        </w:rPr>
        <w:t>。</w:t>
      </w:r>
    </w:p>
    <w:p w:rsidR="00C379AC" w:rsidRDefault="00C379AC" w:rsidP="00C379AC">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系统提供基于全局图像特征的索引构造器和基于局部图像特征的索引构造器</w:t>
      </w:r>
      <w:r>
        <w:rPr>
          <w:rFonts w:ascii="Times New Roman" w:eastAsia="宋体" w:hAnsi="Times New Roman" w:cs="Times New Roman" w:hint="eastAsia"/>
          <w:color w:val="000000" w:themeColor="text1"/>
          <w:kern w:val="0"/>
          <w:sz w:val="24"/>
          <w:szCs w:val="24"/>
          <w:shd w:val="clear" w:color="auto" w:fill="FFFFFF"/>
        </w:rPr>
        <w:t>。</w:t>
      </w:r>
    </w:p>
    <w:p w:rsidR="00C379AC" w:rsidRPr="003004C7" w:rsidRDefault="00C379AC" w:rsidP="00C379AC">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索引构造器可容纳多个图像特征提取器。索引构造器首先调用特征提取器对入库图像提取特征，将图像特征转化为</w:t>
      </w:r>
      <w:r>
        <w:rPr>
          <w:rFonts w:ascii="Times New Roman" w:eastAsia="宋体" w:hAnsi="Times New Roman" w:cs="Times New Roman" w:hint="eastAsia"/>
          <w:color w:val="000000" w:themeColor="text1"/>
          <w:kern w:val="0"/>
          <w:sz w:val="24"/>
          <w:szCs w:val="24"/>
          <w:shd w:val="clear" w:color="auto" w:fill="FFFFFF"/>
        </w:rPr>
        <w:t>Lucene</w:t>
      </w:r>
      <w:r>
        <w:rPr>
          <w:rFonts w:ascii="Times New Roman" w:eastAsia="宋体" w:hAnsi="Times New Roman" w:cs="Times New Roman" w:hint="eastAsia"/>
          <w:color w:val="000000" w:themeColor="text1"/>
          <w:kern w:val="0"/>
          <w:sz w:val="24"/>
          <w:szCs w:val="24"/>
          <w:shd w:val="clear" w:color="auto" w:fill="FFFFFF"/>
        </w:rPr>
        <w:t>索引文档中的一个</w:t>
      </w:r>
      <w:r>
        <w:rPr>
          <w:rFonts w:ascii="Times New Roman" w:eastAsia="宋体" w:hAnsi="Times New Roman" w:cs="Times New Roman" w:hint="eastAsia"/>
          <w:color w:val="000000" w:themeColor="text1"/>
          <w:kern w:val="0"/>
          <w:sz w:val="24"/>
          <w:szCs w:val="24"/>
          <w:shd w:val="clear" w:color="auto" w:fill="FFFFFF"/>
        </w:rPr>
        <w:t>Field</w:t>
      </w:r>
      <w:r>
        <w:rPr>
          <w:rFonts w:ascii="Times New Roman" w:eastAsia="宋体" w:hAnsi="Times New Roman" w:cs="Times New Roman" w:hint="eastAsia"/>
          <w:color w:val="000000" w:themeColor="text1"/>
          <w:kern w:val="0"/>
          <w:sz w:val="24"/>
          <w:szCs w:val="24"/>
          <w:shd w:val="clear" w:color="auto" w:fill="FFFFFF"/>
        </w:rPr>
        <w:t>域，若需要提取多种图像特征，则针对一种图像特征生成一个</w:t>
      </w:r>
      <w:bookmarkStart w:id="11" w:name="OLE_LINK1"/>
      <w:r>
        <w:rPr>
          <w:rFonts w:ascii="Times New Roman" w:eastAsia="宋体" w:hAnsi="Times New Roman" w:cs="Times New Roman" w:hint="eastAsia"/>
          <w:color w:val="000000" w:themeColor="text1"/>
          <w:kern w:val="0"/>
          <w:sz w:val="24"/>
          <w:szCs w:val="24"/>
          <w:shd w:val="clear" w:color="auto" w:fill="FFFFFF"/>
        </w:rPr>
        <w:t>Field</w:t>
      </w:r>
      <w:bookmarkEnd w:id="11"/>
      <w:r>
        <w:rPr>
          <w:rFonts w:ascii="Times New Roman" w:eastAsia="宋体" w:hAnsi="Times New Roman" w:cs="Times New Roman" w:hint="eastAsia"/>
          <w:color w:val="000000" w:themeColor="text1"/>
          <w:kern w:val="0"/>
          <w:sz w:val="24"/>
          <w:szCs w:val="24"/>
          <w:shd w:val="clear" w:color="auto" w:fill="FFFFFF"/>
        </w:rPr>
        <w:t>域，最后将</w:t>
      </w:r>
      <w:r>
        <w:rPr>
          <w:rFonts w:ascii="Times New Roman" w:eastAsia="宋体" w:hAnsi="Times New Roman" w:cs="Times New Roman" w:hint="eastAsia"/>
          <w:color w:val="000000" w:themeColor="text1"/>
          <w:kern w:val="0"/>
          <w:sz w:val="24"/>
          <w:szCs w:val="24"/>
          <w:shd w:val="clear" w:color="auto" w:fill="FFFFFF"/>
        </w:rPr>
        <w:t>Field</w:t>
      </w:r>
      <w:r>
        <w:rPr>
          <w:rFonts w:ascii="Times New Roman" w:eastAsia="宋体" w:hAnsi="Times New Roman" w:cs="Times New Roman" w:hint="eastAsia"/>
          <w:color w:val="000000" w:themeColor="text1"/>
          <w:kern w:val="0"/>
          <w:sz w:val="24"/>
          <w:szCs w:val="24"/>
          <w:shd w:val="clear" w:color="auto" w:fill="FFFFFF"/>
        </w:rPr>
        <w:t>域添加到</w:t>
      </w:r>
      <w:r>
        <w:rPr>
          <w:rFonts w:ascii="Times New Roman" w:eastAsia="宋体" w:hAnsi="Times New Roman" w:cs="Times New Roman" w:hint="eastAsia"/>
          <w:color w:val="000000" w:themeColor="text1"/>
          <w:kern w:val="0"/>
          <w:sz w:val="24"/>
          <w:szCs w:val="24"/>
          <w:shd w:val="clear" w:color="auto" w:fill="FFFFFF"/>
        </w:rPr>
        <w:t>Document</w:t>
      </w:r>
      <w:r>
        <w:rPr>
          <w:rFonts w:ascii="Times New Roman" w:eastAsia="宋体" w:hAnsi="Times New Roman" w:cs="Times New Roman" w:hint="eastAsia"/>
          <w:color w:val="000000" w:themeColor="text1"/>
          <w:kern w:val="0"/>
          <w:sz w:val="24"/>
          <w:szCs w:val="24"/>
          <w:shd w:val="clear" w:color="auto" w:fill="FFFFFF"/>
        </w:rPr>
        <w:t>中，一张入库图片对应一个</w:t>
      </w:r>
      <w:r>
        <w:rPr>
          <w:rFonts w:ascii="Times New Roman" w:eastAsia="宋体" w:hAnsi="Times New Roman" w:cs="Times New Roman" w:hint="eastAsia"/>
          <w:color w:val="000000" w:themeColor="text1"/>
          <w:kern w:val="0"/>
          <w:sz w:val="24"/>
          <w:szCs w:val="24"/>
          <w:shd w:val="clear" w:color="auto" w:fill="FFFFFF"/>
        </w:rPr>
        <w:t>Document</w:t>
      </w:r>
      <w:r>
        <w:rPr>
          <w:rFonts w:ascii="Times New Roman" w:eastAsia="宋体" w:hAnsi="Times New Roman" w:cs="Times New Roman" w:hint="eastAsia"/>
          <w:color w:val="000000" w:themeColor="text1"/>
          <w:kern w:val="0"/>
          <w:sz w:val="24"/>
          <w:szCs w:val="24"/>
          <w:shd w:val="clear" w:color="auto" w:fill="FFFFFF"/>
        </w:rPr>
        <w:t>。</w:t>
      </w:r>
    </w:p>
    <w:p w:rsidR="00C379AC" w:rsidRPr="004A5758" w:rsidRDefault="00C379AC" w:rsidP="00C379AC">
      <w:pPr>
        <w:pStyle w:val="3"/>
        <w:spacing w:beforeLines="50" w:before="156" w:afterLines="50" w:after="156"/>
      </w:pPr>
      <w:bookmarkStart w:id="12" w:name="_Toc478370031"/>
      <w:r w:rsidRPr="004A5758">
        <w:rPr>
          <w:rFonts w:hint="eastAsia"/>
        </w:rPr>
        <w:t xml:space="preserve">2.3.3 </w:t>
      </w:r>
      <w:r w:rsidRPr="004A5758">
        <w:t>索引生成</w:t>
      </w:r>
      <w:bookmarkEnd w:id="12"/>
    </w:p>
    <w:p w:rsidR="00C379AC" w:rsidRDefault="00C379AC" w:rsidP="00C379AC">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系统提供多种索引生成过程中需要的算法</w:t>
      </w:r>
      <w:r>
        <w:rPr>
          <w:rFonts w:ascii="Times New Roman" w:eastAsia="宋体" w:hAnsi="Times New Roman" w:cs="Times New Roman" w:hint="eastAsia"/>
          <w:color w:val="000000" w:themeColor="text1"/>
          <w:kern w:val="0"/>
          <w:sz w:val="24"/>
          <w:szCs w:val="24"/>
          <w:shd w:val="clear" w:color="auto" w:fill="FFFFFF"/>
        </w:rPr>
        <w:t>。</w:t>
      </w:r>
    </w:p>
    <w:p w:rsidR="00C379AC" w:rsidRDefault="00C379AC" w:rsidP="00C379AC">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系统提供三种哈希算法</w:t>
      </w:r>
      <w:r>
        <w:rPr>
          <w:rFonts w:ascii="Times New Roman" w:eastAsia="宋体" w:hAnsi="Times New Roman" w:cs="Times New Roman" w:hint="eastAsia"/>
          <w:color w:val="000000" w:themeColor="text1"/>
          <w:kern w:val="0"/>
          <w:sz w:val="24"/>
          <w:szCs w:val="24"/>
          <w:shd w:val="clear" w:color="auto" w:fill="FFFFFF"/>
        </w:rPr>
        <w:t>，包括位采样哈希算法、局部敏感哈希算法和距离空间哈希算法。</w:t>
      </w:r>
    </w:p>
    <w:p w:rsidR="00C379AC" w:rsidRDefault="00C379AC" w:rsidP="00C379AC">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系统提供并行化的索引生成算法。实现图像文件读取和图像特征提取的并行化操作，实现多种特征的并行化提取操作等。</w:t>
      </w:r>
    </w:p>
    <w:p w:rsidR="00C379AC" w:rsidRPr="004A5758" w:rsidRDefault="00C379AC" w:rsidP="00C379AC">
      <w:pPr>
        <w:pStyle w:val="3"/>
        <w:spacing w:beforeLines="50" w:before="156" w:afterLines="50" w:after="156"/>
      </w:pPr>
      <w:bookmarkStart w:id="13" w:name="_Toc478370032"/>
      <w:r w:rsidRPr="004A5758">
        <w:rPr>
          <w:rFonts w:hint="eastAsia"/>
        </w:rPr>
        <w:lastRenderedPageBreak/>
        <w:t xml:space="preserve">2.3.4 </w:t>
      </w:r>
      <w:r w:rsidRPr="004A5758">
        <w:rPr>
          <w:rFonts w:hint="eastAsia"/>
        </w:rPr>
        <w:t>图像检索</w:t>
      </w:r>
      <w:bookmarkEnd w:id="13"/>
    </w:p>
    <w:p w:rsidR="00C379AC" w:rsidRDefault="00C379AC" w:rsidP="00C379AC">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系统提供多种图像检索器</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满足不同需求的图像检索操作</w:t>
      </w:r>
      <w:r>
        <w:rPr>
          <w:rFonts w:ascii="Times New Roman" w:eastAsia="宋体" w:hAnsi="Times New Roman" w:cs="Times New Roman" w:hint="eastAsia"/>
          <w:color w:val="000000" w:themeColor="text1"/>
          <w:kern w:val="0"/>
          <w:sz w:val="24"/>
          <w:szCs w:val="24"/>
          <w:shd w:val="clear" w:color="auto" w:fill="FFFFFF"/>
        </w:rPr>
        <w:t>。</w:t>
      </w:r>
    </w:p>
    <w:p w:rsidR="00C379AC" w:rsidRDefault="00C379AC" w:rsidP="00C379AC">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图像检索器首先针对输入的示例图片</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提取图像的特征</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之后</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读取图像特征库中已入库图像的特征索引</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将入库图像特征与示例图像特征比对</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计算特征距离</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得到距离最近的前</w:t>
      </w:r>
      <w:r>
        <w:rPr>
          <w:rFonts w:ascii="Times New Roman" w:eastAsia="宋体" w:hAnsi="Times New Roman" w:cs="Times New Roman" w:hint="eastAsia"/>
          <w:color w:val="000000" w:themeColor="text1"/>
          <w:kern w:val="0"/>
          <w:sz w:val="24"/>
          <w:szCs w:val="24"/>
          <w:shd w:val="clear" w:color="auto" w:fill="FFFFFF"/>
        </w:rPr>
        <w:t>N</w:t>
      </w:r>
      <w:r>
        <w:rPr>
          <w:rFonts w:ascii="Times New Roman" w:eastAsia="宋体" w:hAnsi="Times New Roman" w:cs="Times New Roman" w:hint="eastAsia"/>
          <w:color w:val="000000" w:themeColor="text1"/>
          <w:kern w:val="0"/>
          <w:sz w:val="24"/>
          <w:szCs w:val="24"/>
          <w:shd w:val="clear" w:color="auto" w:fill="FFFFFF"/>
        </w:rPr>
        <w:t>张图片，并将图片生成结果序列，返回结果。</w:t>
      </w:r>
    </w:p>
    <w:p w:rsidR="00C379AC" w:rsidRDefault="00C379AC" w:rsidP="00C379AC">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系统提供多种不同类型的图像检索器</w:t>
      </w:r>
      <w:r>
        <w:rPr>
          <w:rFonts w:ascii="Times New Roman" w:eastAsia="宋体" w:hAnsi="Times New Roman" w:cs="Times New Roman" w:hint="eastAsia"/>
          <w:color w:val="000000" w:themeColor="text1"/>
          <w:kern w:val="0"/>
          <w:sz w:val="24"/>
          <w:szCs w:val="24"/>
          <w:shd w:val="clear" w:color="auto" w:fill="FFFFFF"/>
        </w:rPr>
        <w:t>。比</w:t>
      </w:r>
      <w:r>
        <w:rPr>
          <w:rFonts w:ascii="Times New Roman" w:eastAsia="宋体" w:hAnsi="Times New Roman" w:cs="Times New Roman"/>
          <w:color w:val="000000" w:themeColor="text1"/>
          <w:kern w:val="0"/>
          <w:sz w:val="24"/>
          <w:szCs w:val="24"/>
          <w:shd w:val="clear" w:color="auto" w:fill="FFFFFF"/>
        </w:rPr>
        <w:t>如</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针对不同哈希模式的图像检索器</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提针对不同</w:t>
      </w:r>
      <w:r>
        <w:rPr>
          <w:rFonts w:ascii="Times New Roman" w:eastAsia="宋体" w:hAnsi="Times New Roman" w:cs="Times New Roman" w:hint="eastAsia"/>
          <w:color w:val="000000" w:themeColor="text1"/>
          <w:kern w:val="0"/>
          <w:sz w:val="24"/>
          <w:szCs w:val="24"/>
          <w:shd w:val="clear" w:color="auto" w:fill="FFFFFF"/>
        </w:rPr>
        <w:t>Lucene</w:t>
      </w:r>
      <w:r>
        <w:rPr>
          <w:rFonts w:ascii="Times New Roman" w:eastAsia="宋体" w:hAnsi="Times New Roman" w:cs="Times New Roman"/>
          <w:color w:val="000000" w:themeColor="text1"/>
          <w:kern w:val="0"/>
          <w:sz w:val="24"/>
          <w:szCs w:val="24"/>
          <w:shd w:val="clear" w:color="auto" w:fill="FFFFFF"/>
        </w:rPr>
        <w:t>索引存储形式</w:t>
      </w:r>
      <w:r>
        <w:rPr>
          <w:rFonts w:ascii="Times New Roman" w:eastAsia="宋体" w:hAnsi="Times New Roman" w:cs="Times New Roman" w:hint="eastAsia"/>
          <w:color w:val="000000" w:themeColor="text1"/>
          <w:kern w:val="0"/>
          <w:sz w:val="24"/>
          <w:szCs w:val="24"/>
          <w:shd w:val="clear" w:color="auto" w:fill="FFFFFF"/>
        </w:rPr>
        <w:t>（文本、</w:t>
      </w:r>
      <w:r w:rsidRPr="002D6009">
        <w:rPr>
          <w:rFonts w:ascii="Times New Roman" w:eastAsia="宋体" w:hAnsi="Times New Roman" w:cs="Times New Roman"/>
          <w:color w:val="000000" w:themeColor="text1"/>
          <w:kern w:val="0"/>
          <w:sz w:val="24"/>
          <w:szCs w:val="24"/>
          <w:shd w:val="clear" w:color="auto" w:fill="FFFFFF"/>
        </w:rPr>
        <w:t>DocValues</w:t>
      </w:r>
      <w:r>
        <w:rPr>
          <w:rFonts w:ascii="Times New Roman" w:eastAsia="宋体" w:hAnsi="Times New Roman" w:cs="Times New Roman"/>
          <w:color w:val="000000" w:themeColor="text1"/>
          <w:kern w:val="0"/>
          <w:sz w:val="24"/>
          <w:szCs w:val="24"/>
          <w:shd w:val="clear" w:color="auto" w:fill="FFFFFF"/>
        </w:rPr>
        <w:t>等</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的图像检索器</w:t>
      </w:r>
      <w:r>
        <w:rPr>
          <w:rFonts w:ascii="Times New Roman" w:eastAsia="宋体" w:hAnsi="Times New Roman" w:cs="Times New Roman" w:hint="eastAsia"/>
          <w:color w:val="000000" w:themeColor="text1"/>
          <w:kern w:val="0"/>
          <w:sz w:val="24"/>
          <w:szCs w:val="24"/>
          <w:shd w:val="clear" w:color="auto" w:fill="FFFFFF"/>
        </w:rPr>
        <w:t>。</w:t>
      </w:r>
    </w:p>
    <w:p w:rsidR="00C379AC" w:rsidRDefault="00C379AC" w:rsidP="00C379AC">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系统提供不同的结果筛选策略</w:t>
      </w:r>
      <w:r>
        <w:rPr>
          <w:rFonts w:ascii="Times New Roman" w:eastAsia="宋体" w:hAnsi="Times New Roman" w:cs="Times New Roman" w:hint="eastAsia"/>
          <w:color w:val="000000" w:themeColor="text1"/>
          <w:kern w:val="0"/>
          <w:sz w:val="24"/>
          <w:szCs w:val="24"/>
          <w:shd w:val="clear" w:color="auto" w:fill="FFFFFF"/>
        </w:rPr>
        <w:t>。如，针对一种图像特征检索得到的结果序列，使用另外一种特征对之前的结果进行重排序。</w:t>
      </w:r>
    </w:p>
    <w:p w:rsidR="00DF792F" w:rsidRPr="00C379AC" w:rsidRDefault="00DF792F" w:rsidP="00DF792F">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p>
    <w:p w:rsidR="00DF792F" w:rsidRDefault="00DF792F">
      <w:pPr>
        <w:widowControl/>
        <w:jc w:val="left"/>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br w:type="page"/>
      </w:r>
    </w:p>
    <w:p w:rsidR="00230174" w:rsidRPr="001C242C" w:rsidRDefault="001C242C" w:rsidP="001C242C">
      <w:pPr>
        <w:pStyle w:val="1"/>
        <w:adjustRightInd w:val="0"/>
        <w:spacing w:beforeLines="50" w:before="156" w:afterLines="50" w:after="156"/>
        <w:textAlignment w:val="baseline"/>
        <w:rPr>
          <w:rFonts w:ascii="Times New Roman" w:eastAsia="宋体" w:hAnsi="Times New Roman" w:cs="Times New Roman"/>
        </w:rPr>
      </w:pPr>
      <w:bookmarkStart w:id="14" w:name="_Toc478370028"/>
      <w:r>
        <w:rPr>
          <w:rFonts w:ascii="Times New Roman" w:eastAsia="宋体" w:hAnsi="Times New Roman" w:cs="Times New Roman" w:hint="eastAsia"/>
        </w:rPr>
        <w:lastRenderedPageBreak/>
        <w:t>3</w:t>
      </w:r>
      <w:bookmarkEnd w:id="14"/>
      <w:r w:rsidR="00073C21" w:rsidRPr="001C242C">
        <w:rPr>
          <w:rFonts w:ascii="Times New Roman" w:eastAsia="宋体" w:hAnsi="Times New Roman" w:cs="Times New Roman" w:hint="eastAsia"/>
        </w:rPr>
        <w:t>业务需求</w:t>
      </w:r>
    </w:p>
    <w:p w:rsidR="0072594D" w:rsidRPr="001C242C" w:rsidRDefault="00D61C2C" w:rsidP="001C242C">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5" w:name="_Toc478370029"/>
      <w:r w:rsidRPr="001C242C">
        <w:rPr>
          <w:rFonts w:ascii="Times New Roman" w:hAnsi="Times New Roman" w:cs="Times New Roman" w:hint="eastAsia"/>
          <w:color w:val="000000" w:themeColor="text1"/>
          <w:kern w:val="0"/>
        </w:rPr>
        <w:t>3</w:t>
      </w:r>
      <w:r w:rsidR="003004C7" w:rsidRPr="001C242C">
        <w:rPr>
          <w:rFonts w:ascii="Times New Roman" w:hAnsi="Times New Roman" w:cs="Times New Roman" w:hint="eastAsia"/>
          <w:color w:val="000000" w:themeColor="text1"/>
          <w:kern w:val="0"/>
        </w:rPr>
        <w:t>.1</w:t>
      </w:r>
      <w:r w:rsidR="00857EB7" w:rsidRPr="001C242C">
        <w:rPr>
          <w:rFonts w:ascii="Times New Roman" w:hAnsi="Times New Roman" w:cs="Times New Roman"/>
          <w:color w:val="000000" w:themeColor="text1"/>
          <w:kern w:val="0"/>
        </w:rPr>
        <w:t>图像入库</w:t>
      </w:r>
      <w:bookmarkEnd w:id="15"/>
    </w:p>
    <w:p w:rsidR="003004C7" w:rsidRDefault="00E73E76" w:rsidP="00C94B3D">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用户</w:t>
      </w:r>
      <w:r>
        <w:rPr>
          <w:rFonts w:ascii="Times New Roman" w:eastAsia="宋体" w:hAnsi="Times New Roman" w:cs="Times New Roman"/>
          <w:color w:val="000000" w:themeColor="text1"/>
          <w:kern w:val="0"/>
          <w:sz w:val="24"/>
          <w:szCs w:val="24"/>
          <w:shd w:val="clear" w:color="auto" w:fill="FFFFFF"/>
        </w:rPr>
        <w:t>希望将图像进行入库以供检索</w:t>
      </w:r>
      <w:r w:rsidR="00CE14D3">
        <w:rPr>
          <w:rFonts w:ascii="Times New Roman" w:eastAsia="宋体" w:hAnsi="Times New Roman" w:cs="Times New Roman" w:hint="eastAsia"/>
          <w:color w:val="000000" w:themeColor="text1"/>
          <w:kern w:val="0"/>
          <w:sz w:val="24"/>
          <w:szCs w:val="24"/>
          <w:shd w:val="clear" w:color="auto" w:fill="FFFFFF"/>
        </w:rPr>
        <w:t>时，可以选定想入库的图片，然后选择想保存的特征，之后系统会提取相应图片的相应特征，并且构造出相应的索引，完成图像入库</w:t>
      </w:r>
      <w:r w:rsidR="00857EB7">
        <w:rPr>
          <w:rFonts w:ascii="Times New Roman" w:eastAsia="宋体" w:hAnsi="Times New Roman" w:cs="Times New Roman" w:hint="eastAsia"/>
          <w:color w:val="000000" w:themeColor="text1"/>
          <w:kern w:val="0"/>
          <w:sz w:val="24"/>
          <w:szCs w:val="24"/>
          <w:shd w:val="clear" w:color="auto" w:fill="FFFFFF"/>
        </w:rPr>
        <w:t>。</w:t>
      </w:r>
    </w:p>
    <w:p w:rsidR="005C76A2" w:rsidRDefault="005C76A2" w:rsidP="00C94B3D">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如果系统无法读取用户图片</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系统会提示错误</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入库失败</w:t>
      </w:r>
      <w:r>
        <w:rPr>
          <w:rFonts w:ascii="Times New Roman" w:eastAsia="宋体" w:hAnsi="Times New Roman" w:cs="Times New Roman" w:hint="eastAsia"/>
          <w:color w:val="000000" w:themeColor="text1"/>
          <w:kern w:val="0"/>
          <w:sz w:val="24"/>
          <w:szCs w:val="24"/>
          <w:shd w:val="clear" w:color="auto" w:fill="FFFFFF"/>
        </w:rPr>
        <w:t>。</w:t>
      </w:r>
    </w:p>
    <w:p w:rsidR="005C76A2" w:rsidRDefault="005C76A2" w:rsidP="00C94B3D">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如果系统无法写文件到本地</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系统会提示错误</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入库失败</w:t>
      </w:r>
      <w:r>
        <w:rPr>
          <w:rFonts w:ascii="Times New Roman" w:eastAsia="宋体" w:hAnsi="Times New Roman" w:cs="Times New Roman" w:hint="eastAsia"/>
          <w:color w:val="000000" w:themeColor="text1"/>
          <w:kern w:val="0"/>
          <w:sz w:val="24"/>
          <w:szCs w:val="24"/>
          <w:shd w:val="clear" w:color="auto" w:fill="FFFFFF"/>
        </w:rPr>
        <w:t>。</w:t>
      </w:r>
    </w:p>
    <w:p w:rsidR="00D61C2C" w:rsidRPr="001C242C" w:rsidRDefault="00D61C2C" w:rsidP="001C242C">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6" w:name="_Toc478370030"/>
      <w:r w:rsidRPr="001C242C">
        <w:rPr>
          <w:rFonts w:ascii="Times New Roman" w:hAnsi="Times New Roman" w:cs="Times New Roman" w:hint="eastAsia"/>
          <w:color w:val="000000" w:themeColor="text1"/>
          <w:kern w:val="0"/>
        </w:rPr>
        <w:t>3.2</w:t>
      </w:r>
      <w:r w:rsidRPr="001C242C">
        <w:rPr>
          <w:rFonts w:ascii="Times New Roman" w:hAnsi="Times New Roman" w:cs="Times New Roman"/>
          <w:color w:val="000000" w:themeColor="text1"/>
          <w:kern w:val="0"/>
        </w:rPr>
        <w:t xml:space="preserve"> </w:t>
      </w:r>
      <w:bookmarkEnd w:id="16"/>
      <w:r w:rsidR="00857EB7" w:rsidRPr="001C242C">
        <w:rPr>
          <w:rFonts w:ascii="Times New Roman" w:hAnsi="Times New Roman" w:cs="Times New Roman" w:hint="eastAsia"/>
          <w:color w:val="000000" w:themeColor="text1"/>
          <w:kern w:val="0"/>
        </w:rPr>
        <w:t>图像检索</w:t>
      </w:r>
    </w:p>
    <w:p w:rsidR="00D61C2C" w:rsidRDefault="00CE14D3" w:rsidP="00C94B3D">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用户</w:t>
      </w:r>
      <w:r>
        <w:rPr>
          <w:rFonts w:ascii="Times New Roman" w:eastAsia="宋体" w:hAnsi="Times New Roman" w:cs="Times New Roman"/>
          <w:color w:val="000000" w:themeColor="text1"/>
          <w:kern w:val="0"/>
          <w:sz w:val="24"/>
          <w:szCs w:val="24"/>
          <w:shd w:val="clear" w:color="auto" w:fill="FFFFFF"/>
        </w:rPr>
        <w:t>希望</w:t>
      </w:r>
      <w:r w:rsidR="0067266A">
        <w:rPr>
          <w:rFonts w:ascii="Times New Roman" w:eastAsia="宋体" w:hAnsi="Times New Roman" w:cs="Times New Roman" w:hint="eastAsia"/>
          <w:color w:val="000000" w:themeColor="text1"/>
          <w:kern w:val="0"/>
          <w:sz w:val="24"/>
          <w:szCs w:val="24"/>
          <w:shd w:val="clear" w:color="auto" w:fill="FFFFFF"/>
        </w:rPr>
        <w:t>检索某张图片</w:t>
      </w:r>
      <w:r w:rsidR="00C77711">
        <w:rPr>
          <w:rFonts w:ascii="Times New Roman" w:eastAsia="宋体" w:hAnsi="Times New Roman" w:cs="Times New Roman" w:hint="eastAsia"/>
          <w:color w:val="000000" w:themeColor="text1"/>
          <w:kern w:val="0"/>
          <w:sz w:val="24"/>
          <w:szCs w:val="24"/>
          <w:shd w:val="clear" w:color="auto" w:fill="FFFFFF"/>
        </w:rPr>
        <w:t>时</w:t>
      </w:r>
      <w:r w:rsidR="0067266A">
        <w:rPr>
          <w:rFonts w:ascii="Times New Roman" w:eastAsia="宋体" w:hAnsi="Times New Roman" w:cs="Times New Roman" w:hint="eastAsia"/>
          <w:color w:val="000000" w:themeColor="text1"/>
          <w:kern w:val="0"/>
          <w:sz w:val="24"/>
          <w:szCs w:val="24"/>
          <w:shd w:val="clear" w:color="auto" w:fill="FFFFFF"/>
        </w:rPr>
        <w:t>，可以选定想检索</w:t>
      </w:r>
      <w:r>
        <w:rPr>
          <w:rFonts w:ascii="Times New Roman" w:eastAsia="宋体" w:hAnsi="Times New Roman" w:cs="Times New Roman" w:hint="eastAsia"/>
          <w:color w:val="000000" w:themeColor="text1"/>
          <w:kern w:val="0"/>
          <w:sz w:val="24"/>
          <w:szCs w:val="24"/>
          <w:shd w:val="clear" w:color="auto" w:fill="FFFFFF"/>
        </w:rPr>
        <w:t>的图片，然后</w:t>
      </w:r>
      <w:r w:rsidR="00C94B3D">
        <w:rPr>
          <w:rFonts w:ascii="Times New Roman" w:eastAsia="宋体" w:hAnsi="Times New Roman" w:cs="Times New Roman" w:hint="eastAsia"/>
          <w:color w:val="000000" w:themeColor="text1"/>
          <w:kern w:val="0"/>
          <w:sz w:val="24"/>
          <w:szCs w:val="24"/>
          <w:shd w:val="clear" w:color="auto" w:fill="FFFFFF"/>
        </w:rPr>
        <w:t>系统会提取</w:t>
      </w:r>
      <w:r>
        <w:rPr>
          <w:rFonts w:ascii="Times New Roman" w:eastAsia="宋体" w:hAnsi="Times New Roman" w:cs="Times New Roman" w:hint="eastAsia"/>
          <w:color w:val="000000" w:themeColor="text1"/>
          <w:kern w:val="0"/>
          <w:sz w:val="24"/>
          <w:szCs w:val="24"/>
          <w:shd w:val="clear" w:color="auto" w:fill="FFFFFF"/>
        </w:rPr>
        <w:t>图片的相应特征，并且</w:t>
      </w:r>
      <w:r w:rsidR="00C94B3D">
        <w:rPr>
          <w:rFonts w:ascii="Times New Roman" w:eastAsia="宋体" w:hAnsi="Times New Roman" w:cs="Times New Roman" w:hint="eastAsia"/>
          <w:color w:val="000000" w:themeColor="text1"/>
          <w:kern w:val="0"/>
          <w:sz w:val="24"/>
          <w:szCs w:val="24"/>
          <w:shd w:val="clear" w:color="auto" w:fill="FFFFFF"/>
        </w:rPr>
        <w:t>与库中图片特征进行对比，最终用户得到检索结果。</w:t>
      </w:r>
    </w:p>
    <w:p w:rsidR="000D2BCF" w:rsidRDefault="000D2BCF" w:rsidP="00C94B3D">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如果系统无法读取用户图片</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系统会提示错误</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检索失败</w:t>
      </w:r>
      <w:r>
        <w:rPr>
          <w:rFonts w:ascii="Times New Roman" w:eastAsia="宋体" w:hAnsi="Times New Roman" w:cs="Times New Roman" w:hint="eastAsia"/>
          <w:color w:val="000000" w:themeColor="text1"/>
          <w:kern w:val="0"/>
          <w:sz w:val="24"/>
          <w:szCs w:val="24"/>
          <w:shd w:val="clear" w:color="auto" w:fill="FFFFFF"/>
        </w:rPr>
        <w:t>。</w:t>
      </w:r>
    </w:p>
    <w:p w:rsidR="0079488A" w:rsidRPr="001C242C" w:rsidRDefault="0079488A" w:rsidP="0079488A">
      <w:pPr>
        <w:pStyle w:val="2"/>
        <w:adjustRightInd w:val="0"/>
        <w:spacing w:beforeLines="50" w:before="156" w:afterLines="50" w:after="156"/>
        <w:textAlignment w:val="baseline"/>
        <w:rPr>
          <w:rFonts w:ascii="Times New Roman" w:hAnsi="Times New Roman" w:cs="Times New Roman"/>
          <w:color w:val="000000" w:themeColor="text1"/>
          <w:kern w:val="0"/>
        </w:rPr>
      </w:pPr>
      <w:r>
        <w:rPr>
          <w:rFonts w:ascii="Times New Roman" w:hAnsi="Times New Roman" w:cs="Times New Roman" w:hint="eastAsia"/>
          <w:color w:val="000000" w:themeColor="text1"/>
          <w:kern w:val="0"/>
        </w:rPr>
        <w:t>3.3</w:t>
      </w:r>
      <w:r w:rsidRPr="001C242C">
        <w:rPr>
          <w:rFonts w:ascii="Times New Roman" w:hAnsi="Times New Roman" w:cs="Times New Roman"/>
          <w:color w:val="000000" w:themeColor="text1"/>
          <w:kern w:val="0"/>
        </w:rPr>
        <w:t xml:space="preserve"> </w:t>
      </w:r>
      <w:r>
        <w:rPr>
          <w:rFonts w:ascii="Times New Roman" w:hAnsi="Times New Roman" w:cs="Times New Roman" w:hint="eastAsia"/>
          <w:color w:val="000000" w:themeColor="text1"/>
          <w:kern w:val="0"/>
        </w:rPr>
        <w:t>图像删除</w:t>
      </w:r>
    </w:p>
    <w:p w:rsidR="0079488A" w:rsidRDefault="0079488A" w:rsidP="0079488A">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用户</w:t>
      </w:r>
      <w:r>
        <w:rPr>
          <w:rFonts w:ascii="Times New Roman" w:eastAsia="宋体" w:hAnsi="Times New Roman" w:cs="Times New Roman"/>
          <w:color w:val="000000" w:themeColor="text1"/>
          <w:kern w:val="0"/>
          <w:sz w:val="24"/>
          <w:szCs w:val="24"/>
          <w:shd w:val="clear" w:color="auto" w:fill="FFFFFF"/>
        </w:rPr>
        <w:t>希望</w:t>
      </w:r>
      <w:r>
        <w:rPr>
          <w:rFonts w:ascii="Times New Roman" w:eastAsia="宋体" w:hAnsi="Times New Roman" w:cs="Times New Roman" w:hint="eastAsia"/>
          <w:color w:val="000000" w:themeColor="text1"/>
          <w:kern w:val="0"/>
          <w:sz w:val="24"/>
          <w:szCs w:val="24"/>
          <w:shd w:val="clear" w:color="auto" w:fill="FFFFFF"/>
        </w:rPr>
        <w:t>删除库中某图片时，可以选定想删除的图片，然后系统会将指定图片的本地索引删除。</w:t>
      </w:r>
    </w:p>
    <w:p w:rsidR="0079488A" w:rsidRDefault="0079488A" w:rsidP="0079488A">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如果系统对本地索引没有读写权限</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系统会提示错误</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删除失败</w:t>
      </w:r>
      <w:r>
        <w:rPr>
          <w:rFonts w:ascii="Times New Roman" w:eastAsia="宋体" w:hAnsi="Times New Roman" w:cs="Times New Roman" w:hint="eastAsia"/>
          <w:color w:val="000000" w:themeColor="text1"/>
          <w:kern w:val="0"/>
          <w:sz w:val="24"/>
          <w:szCs w:val="24"/>
          <w:shd w:val="clear" w:color="auto" w:fill="FFFFFF"/>
        </w:rPr>
        <w:t>。</w:t>
      </w:r>
    </w:p>
    <w:p w:rsidR="0079488A" w:rsidRPr="0079488A" w:rsidRDefault="0079488A" w:rsidP="00C94B3D">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p>
    <w:p w:rsidR="0072594D" w:rsidRPr="00B6176A" w:rsidRDefault="0072594D" w:rsidP="003D3AD7">
      <w:pPr>
        <w:rPr>
          <w:rFonts w:ascii="Times New Roman" w:hAnsi="Times New Roman" w:cs="Times New Roman"/>
        </w:rPr>
      </w:pPr>
      <w:r>
        <w:rPr>
          <w:rFonts w:ascii="Times New Roman" w:hAnsi="Times New Roman" w:cs="Times New Roman"/>
        </w:rPr>
        <w:br w:type="page"/>
      </w:r>
    </w:p>
    <w:p w:rsidR="003D3AD7" w:rsidRPr="0072594D" w:rsidRDefault="001C242C" w:rsidP="0072594D">
      <w:pPr>
        <w:pStyle w:val="1"/>
        <w:adjustRightInd w:val="0"/>
        <w:textAlignment w:val="baseline"/>
        <w:rPr>
          <w:rFonts w:ascii="Times New Roman" w:eastAsia="宋体" w:hAnsi="Times New Roman" w:cs="Times New Roman"/>
        </w:rPr>
      </w:pPr>
      <w:bookmarkStart w:id="17" w:name="_Toc446516704"/>
      <w:bookmarkStart w:id="18" w:name="_Toc478370033"/>
      <w:r>
        <w:rPr>
          <w:rFonts w:ascii="Times New Roman" w:eastAsia="宋体" w:hAnsi="Times New Roman" w:cs="Times New Roman" w:hint="eastAsia"/>
        </w:rPr>
        <w:lastRenderedPageBreak/>
        <w:t>4</w:t>
      </w:r>
      <w:r w:rsidR="0072594D" w:rsidRPr="0072594D">
        <w:rPr>
          <w:rFonts w:ascii="Times New Roman" w:eastAsia="宋体" w:hAnsi="Times New Roman" w:cs="Times New Roman" w:hint="eastAsia"/>
        </w:rPr>
        <w:t>功能需求</w:t>
      </w:r>
      <w:bookmarkEnd w:id="17"/>
      <w:bookmarkEnd w:id="18"/>
      <w:r w:rsidR="00DF399E" w:rsidRPr="00B6176A">
        <w:rPr>
          <w:rFonts w:ascii="Times New Roman" w:hAnsi="Times New Roman" w:cs="Times New Roman"/>
          <w:sz w:val="32"/>
          <w:szCs w:val="32"/>
        </w:rPr>
        <w:tab/>
      </w:r>
    </w:p>
    <w:p w:rsidR="0005439A" w:rsidRPr="0072594D" w:rsidRDefault="001C242C" w:rsidP="0072594D">
      <w:pPr>
        <w:pStyle w:val="2"/>
        <w:adjustRightInd w:val="0"/>
        <w:textAlignment w:val="baseline"/>
        <w:rPr>
          <w:kern w:val="0"/>
        </w:rPr>
      </w:pPr>
      <w:bookmarkStart w:id="19" w:name="_Toc478370034"/>
      <w:r>
        <w:rPr>
          <w:rFonts w:hint="eastAsia"/>
          <w:kern w:val="0"/>
        </w:rPr>
        <w:t>4</w:t>
      </w:r>
      <w:r w:rsidR="0072594D" w:rsidRPr="0072594D">
        <w:rPr>
          <w:rFonts w:hint="eastAsia"/>
          <w:kern w:val="0"/>
        </w:rPr>
        <w:t>.1</w:t>
      </w:r>
      <w:r w:rsidR="0072594D" w:rsidRPr="0072594D">
        <w:rPr>
          <w:kern w:val="0"/>
        </w:rPr>
        <w:t xml:space="preserve"> </w:t>
      </w:r>
      <w:r w:rsidR="0072594D" w:rsidRPr="0072594D">
        <w:rPr>
          <w:kern w:val="0"/>
        </w:rPr>
        <w:t>用例模型</w:t>
      </w:r>
      <w:bookmarkEnd w:id="19"/>
    </w:p>
    <w:p w:rsidR="001A08F9" w:rsidRDefault="003B2DE4" w:rsidP="001A08F9">
      <w:pPr>
        <w:keepNext/>
        <w:adjustRightInd w:val="0"/>
        <w:spacing w:line="360" w:lineRule="auto"/>
        <w:ind w:firstLineChars="150" w:firstLine="315"/>
        <w:jc w:val="center"/>
        <w:textAlignment w:val="baseline"/>
      </w:pPr>
      <w:r>
        <w:object w:dxaOrig="10896" w:dyaOrig="70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1.4pt;height:259.2pt" o:ole="">
            <v:imagedata r:id="rId8" o:title=""/>
          </v:shape>
          <o:OLEObject Type="Embed" ProgID="Visio.Drawing.15" ShapeID="_x0000_i1025" DrawAspect="Content" ObjectID="_1552286425" r:id="rId9"/>
        </w:object>
      </w:r>
    </w:p>
    <w:p w:rsidR="003E2F4A" w:rsidRDefault="001A08F9" w:rsidP="001A08F9">
      <w:pPr>
        <w:pStyle w:val="a8"/>
        <w:jc w:val="center"/>
      </w:pPr>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Pr>
          <w:noProof/>
        </w:rPr>
        <w:t>1</w:t>
      </w:r>
      <w:r>
        <w:fldChar w:fldCharType="end"/>
      </w:r>
      <w:r>
        <w:t xml:space="preserve"> </w:t>
      </w:r>
      <w:r>
        <w:t>用例图</w:t>
      </w:r>
    </w:p>
    <w:p w:rsidR="0072594D" w:rsidRPr="00587208" w:rsidRDefault="001C242C" w:rsidP="00587208">
      <w:pPr>
        <w:pStyle w:val="2"/>
        <w:adjustRightInd w:val="0"/>
        <w:textAlignment w:val="baseline"/>
        <w:rPr>
          <w:kern w:val="0"/>
        </w:rPr>
      </w:pPr>
      <w:bookmarkStart w:id="20" w:name="_Toc478370035"/>
      <w:r>
        <w:rPr>
          <w:kern w:val="0"/>
        </w:rPr>
        <w:t>4</w:t>
      </w:r>
      <w:r w:rsidR="00587208">
        <w:rPr>
          <w:rFonts w:hint="eastAsia"/>
          <w:kern w:val="0"/>
        </w:rPr>
        <w:t xml:space="preserve">.2 </w:t>
      </w:r>
      <w:r w:rsidR="00587208" w:rsidRPr="00587208">
        <w:rPr>
          <w:kern w:val="0"/>
        </w:rPr>
        <w:t>用例说明</w:t>
      </w:r>
      <w:bookmarkEnd w:id="20"/>
    </w:p>
    <w:p w:rsidR="0072594D" w:rsidRDefault="00587208" w:rsidP="0072594D">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下面使用</w:t>
      </w:r>
      <w:r>
        <w:rPr>
          <w:rFonts w:ascii="Times New Roman" w:eastAsia="宋体" w:hAnsi="Times New Roman" w:cs="Times New Roman"/>
          <w:color w:val="000000" w:themeColor="text1"/>
          <w:kern w:val="0"/>
          <w:sz w:val="24"/>
          <w:szCs w:val="24"/>
          <w:shd w:val="clear" w:color="auto" w:fill="FFFFFF"/>
        </w:rPr>
        <w:t>RUCM</w:t>
      </w:r>
      <w:r>
        <w:rPr>
          <w:rFonts w:ascii="Times New Roman" w:eastAsia="宋体" w:hAnsi="Times New Roman" w:cs="Times New Roman"/>
          <w:color w:val="000000" w:themeColor="text1"/>
          <w:kern w:val="0"/>
          <w:sz w:val="24"/>
          <w:szCs w:val="24"/>
          <w:shd w:val="clear" w:color="auto" w:fill="FFFFFF"/>
        </w:rPr>
        <w:t>模型描述用例</w:t>
      </w:r>
      <w:r w:rsidR="003E2F4A">
        <w:rPr>
          <w:rFonts w:ascii="Times New Roman" w:eastAsia="宋体" w:hAnsi="Times New Roman" w:cs="Times New Roman" w:hint="eastAsia"/>
          <w:color w:val="000000" w:themeColor="text1"/>
          <w:kern w:val="0"/>
          <w:sz w:val="24"/>
          <w:szCs w:val="24"/>
          <w:shd w:val="clear" w:color="auto" w:fill="FFFFFF"/>
        </w:rPr>
        <w:t>，</w:t>
      </w:r>
      <w:r w:rsidR="003E2F4A" w:rsidRPr="003E2F4A">
        <w:rPr>
          <w:rFonts w:ascii="Times New Roman" w:eastAsia="宋体" w:hAnsi="Times New Roman" w:cs="Times New Roman" w:hint="eastAsia"/>
          <w:color w:val="000000" w:themeColor="text1"/>
          <w:kern w:val="0"/>
          <w:sz w:val="24"/>
          <w:szCs w:val="24"/>
          <w:shd w:val="clear" w:color="auto" w:fill="FFFFFF"/>
        </w:rPr>
        <w:t>通过</w:t>
      </w:r>
      <w:r w:rsidR="003E2F4A">
        <w:rPr>
          <w:rFonts w:ascii="Times New Roman" w:eastAsia="宋体" w:hAnsi="Times New Roman" w:cs="Times New Roman" w:hint="eastAsia"/>
          <w:color w:val="000000" w:themeColor="text1"/>
          <w:kern w:val="0"/>
          <w:sz w:val="24"/>
          <w:szCs w:val="24"/>
          <w:shd w:val="clear" w:color="auto" w:fill="FFFFFF"/>
        </w:rPr>
        <w:t>RUCM</w:t>
      </w:r>
      <w:r w:rsidR="003E2F4A" w:rsidRPr="003E2F4A">
        <w:rPr>
          <w:rFonts w:ascii="Times New Roman" w:eastAsia="宋体" w:hAnsi="Times New Roman" w:cs="Times New Roman" w:hint="eastAsia"/>
          <w:color w:val="000000" w:themeColor="text1"/>
          <w:kern w:val="0"/>
          <w:sz w:val="24"/>
          <w:szCs w:val="24"/>
          <w:shd w:val="clear" w:color="auto" w:fill="FFFFFF"/>
        </w:rPr>
        <w:t>模型能够对用例进行规范的描述</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RUCM</w:t>
      </w:r>
      <w:r>
        <w:rPr>
          <w:rFonts w:ascii="Times New Roman" w:eastAsia="宋体" w:hAnsi="Times New Roman" w:cs="Times New Roman" w:hint="eastAsia"/>
          <w:color w:val="000000" w:themeColor="text1"/>
          <w:kern w:val="0"/>
          <w:sz w:val="24"/>
          <w:szCs w:val="24"/>
          <w:shd w:val="clear" w:color="auto" w:fill="FFFFFF"/>
        </w:rPr>
        <w:t>即限制性用例建模，</w:t>
      </w:r>
      <w:r w:rsidRPr="00587208">
        <w:rPr>
          <w:rFonts w:ascii="Times New Roman" w:eastAsia="宋体" w:hAnsi="Times New Roman" w:cs="Times New Roman" w:hint="eastAsia"/>
          <w:color w:val="000000" w:themeColor="text1"/>
          <w:kern w:val="0"/>
          <w:sz w:val="24"/>
          <w:szCs w:val="24"/>
          <w:shd w:val="clear" w:color="auto" w:fill="FFFFFF"/>
        </w:rPr>
        <w:t>它的目标是：</w:t>
      </w:r>
    </w:p>
    <w:p w:rsidR="00587208" w:rsidRDefault="00587208" w:rsidP="00587208">
      <w:pPr>
        <w:pStyle w:val="a6"/>
        <w:numPr>
          <w:ilvl w:val="0"/>
          <w:numId w:val="14"/>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使</w:t>
      </w:r>
      <w:r>
        <w:rPr>
          <w:rFonts w:ascii="Times New Roman" w:eastAsia="宋体" w:hAnsi="Times New Roman" w:cs="Times New Roman" w:hint="eastAsia"/>
          <w:color w:val="000000" w:themeColor="text1"/>
          <w:kern w:val="0"/>
          <w:sz w:val="24"/>
          <w:szCs w:val="24"/>
          <w:shd w:val="clear" w:color="auto" w:fill="FFFFFF"/>
        </w:rPr>
        <w:t>UCMs</w:t>
      </w:r>
      <w:r w:rsidRPr="00587208">
        <w:rPr>
          <w:rFonts w:ascii="Times New Roman" w:eastAsia="宋体" w:hAnsi="Times New Roman" w:cs="Times New Roman" w:hint="eastAsia"/>
          <w:color w:val="000000" w:themeColor="text1"/>
          <w:kern w:val="0"/>
          <w:sz w:val="24"/>
          <w:szCs w:val="24"/>
          <w:shd w:val="clear" w:color="auto" w:fill="FFFFFF"/>
        </w:rPr>
        <w:t>更加可理解并且更精确。</w:t>
      </w:r>
    </w:p>
    <w:p w:rsidR="00587208" w:rsidRDefault="00587208" w:rsidP="00587208">
      <w:pPr>
        <w:pStyle w:val="a6"/>
        <w:numPr>
          <w:ilvl w:val="0"/>
          <w:numId w:val="14"/>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587208">
        <w:rPr>
          <w:rFonts w:ascii="Times New Roman" w:eastAsia="宋体" w:hAnsi="Times New Roman" w:cs="Times New Roman" w:hint="eastAsia"/>
          <w:color w:val="000000" w:themeColor="text1"/>
          <w:kern w:val="0"/>
          <w:sz w:val="24"/>
          <w:szCs w:val="24"/>
          <w:shd w:val="clear" w:color="auto" w:fill="FFFFFF"/>
        </w:rPr>
        <w:t>从</w:t>
      </w:r>
      <w:r>
        <w:rPr>
          <w:rFonts w:ascii="Times New Roman" w:eastAsia="宋体" w:hAnsi="Times New Roman" w:cs="Times New Roman"/>
          <w:color w:val="000000" w:themeColor="text1"/>
          <w:kern w:val="0"/>
          <w:sz w:val="24"/>
          <w:szCs w:val="24"/>
          <w:shd w:val="clear" w:color="auto" w:fill="FFFFFF"/>
        </w:rPr>
        <w:t>UCMs</w:t>
      </w:r>
      <w:r w:rsidRPr="00587208">
        <w:rPr>
          <w:rFonts w:ascii="Times New Roman" w:eastAsia="宋体" w:hAnsi="Times New Roman" w:cs="Times New Roman" w:hint="eastAsia"/>
          <w:color w:val="000000" w:themeColor="text1"/>
          <w:kern w:val="0"/>
          <w:sz w:val="24"/>
          <w:szCs w:val="24"/>
          <w:shd w:val="clear" w:color="auto" w:fill="FFFFFF"/>
        </w:rPr>
        <w:t>自动生成分析模型。</w:t>
      </w:r>
    </w:p>
    <w:p w:rsidR="00587208" w:rsidRDefault="00587208" w:rsidP="00587208">
      <w:pPr>
        <w:adjustRightInd w:val="0"/>
        <w:spacing w:line="360" w:lineRule="auto"/>
        <w:ind w:left="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RUCM</w:t>
      </w:r>
      <w:r>
        <w:rPr>
          <w:rFonts w:ascii="Times New Roman" w:eastAsia="宋体" w:hAnsi="Times New Roman" w:cs="Times New Roman" w:hint="eastAsia"/>
          <w:color w:val="000000" w:themeColor="text1"/>
          <w:kern w:val="0"/>
          <w:sz w:val="24"/>
          <w:szCs w:val="24"/>
          <w:shd w:val="clear" w:color="auto" w:fill="FFFFFF"/>
        </w:rPr>
        <w:t>由以下两部分组成：</w:t>
      </w:r>
    </w:p>
    <w:p w:rsidR="00587208" w:rsidRPr="00587208" w:rsidRDefault="00587208" w:rsidP="00587208">
      <w:pPr>
        <w:pStyle w:val="a6"/>
        <w:numPr>
          <w:ilvl w:val="0"/>
          <w:numId w:val="15"/>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587208">
        <w:rPr>
          <w:rFonts w:ascii="Times New Roman" w:eastAsia="宋体" w:hAnsi="Times New Roman" w:cs="Times New Roman" w:hint="eastAsia"/>
          <w:color w:val="000000" w:themeColor="text1"/>
          <w:kern w:val="0"/>
          <w:sz w:val="24"/>
          <w:szCs w:val="24"/>
          <w:shd w:val="clear" w:color="auto" w:fill="FFFFFF"/>
        </w:rPr>
        <w:t>一个用于系统组织</w:t>
      </w:r>
      <w:r w:rsidRPr="00587208">
        <w:rPr>
          <w:rFonts w:ascii="Times New Roman" w:eastAsia="宋体" w:hAnsi="Times New Roman" w:cs="Times New Roman" w:hint="eastAsia"/>
          <w:color w:val="000000" w:themeColor="text1"/>
          <w:kern w:val="0"/>
          <w:sz w:val="24"/>
          <w:szCs w:val="24"/>
          <w:shd w:val="clear" w:color="auto" w:fill="FFFFFF"/>
        </w:rPr>
        <w:t>UCSs</w:t>
      </w:r>
      <w:r w:rsidRPr="00587208">
        <w:rPr>
          <w:rFonts w:ascii="Times New Roman" w:eastAsia="宋体" w:hAnsi="Times New Roman" w:cs="Times New Roman" w:hint="eastAsia"/>
          <w:color w:val="000000" w:themeColor="text1"/>
          <w:kern w:val="0"/>
          <w:sz w:val="24"/>
          <w:szCs w:val="24"/>
          <w:shd w:val="clear" w:color="auto" w:fill="FFFFFF"/>
        </w:rPr>
        <w:t>的用例模板。</w:t>
      </w:r>
    </w:p>
    <w:p w:rsidR="00587208" w:rsidRPr="00587208" w:rsidRDefault="00587208" w:rsidP="00587208">
      <w:pPr>
        <w:pStyle w:val="a6"/>
        <w:numPr>
          <w:ilvl w:val="0"/>
          <w:numId w:val="15"/>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587208">
        <w:rPr>
          <w:rFonts w:ascii="Times New Roman" w:eastAsia="宋体" w:hAnsi="Times New Roman" w:cs="Times New Roman" w:hint="eastAsia"/>
          <w:color w:val="000000" w:themeColor="text1"/>
          <w:kern w:val="0"/>
          <w:sz w:val="24"/>
          <w:szCs w:val="24"/>
          <w:shd w:val="clear" w:color="auto" w:fill="FFFFFF"/>
        </w:rPr>
        <w:t>限制用户写</w:t>
      </w:r>
      <w:r w:rsidRPr="00587208">
        <w:rPr>
          <w:rFonts w:ascii="Times New Roman" w:eastAsia="宋体" w:hAnsi="Times New Roman" w:cs="Times New Roman" w:hint="eastAsia"/>
          <w:color w:val="000000" w:themeColor="text1"/>
          <w:kern w:val="0"/>
          <w:sz w:val="24"/>
          <w:szCs w:val="24"/>
          <w:shd w:val="clear" w:color="auto" w:fill="FFFFFF"/>
        </w:rPr>
        <w:t>UCSs</w:t>
      </w:r>
      <w:r w:rsidRPr="00587208">
        <w:rPr>
          <w:rFonts w:ascii="Times New Roman" w:eastAsia="宋体" w:hAnsi="Times New Roman" w:cs="Times New Roman" w:hint="eastAsia"/>
          <w:color w:val="000000" w:themeColor="text1"/>
          <w:kern w:val="0"/>
          <w:sz w:val="24"/>
          <w:szCs w:val="24"/>
          <w:shd w:val="clear" w:color="auto" w:fill="FFFFFF"/>
        </w:rPr>
        <w:t>的一系列规则。</w:t>
      </w:r>
    </w:p>
    <w:p w:rsidR="0072594D" w:rsidRPr="003E2F4A" w:rsidRDefault="001C242C" w:rsidP="003E2F4A">
      <w:pPr>
        <w:pStyle w:val="3"/>
        <w:adjustRightInd/>
        <w:textAlignment w:val="auto"/>
      </w:pPr>
      <w:bookmarkStart w:id="21" w:name="_Toc478370036"/>
      <w:r>
        <w:lastRenderedPageBreak/>
        <w:t>4</w:t>
      </w:r>
      <w:r w:rsidR="003E2F4A" w:rsidRPr="003E2F4A">
        <w:rPr>
          <w:rFonts w:hint="eastAsia"/>
        </w:rPr>
        <w:t>.2.1</w:t>
      </w:r>
      <w:r w:rsidR="003E2F4A" w:rsidRPr="003E2F4A">
        <w:rPr>
          <w:rFonts w:hint="eastAsia"/>
        </w:rPr>
        <w:t>图像入库</w:t>
      </w:r>
      <w:bookmarkEnd w:id="21"/>
    </w:p>
    <w:p w:rsidR="001A08F9" w:rsidRDefault="00B34C3F" w:rsidP="001A08F9">
      <w:pPr>
        <w:keepNext/>
        <w:adjustRightInd w:val="0"/>
        <w:spacing w:line="360" w:lineRule="auto"/>
        <w:ind w:firstLineChars="150" w:firstLine="315"/>
        <w:jc w:val="center"/>
        <w:textAlignment w:val="baseline"/>
      </w:pPr>
      <w:r>
        <w:rPr>
          <w:noProof/>
        </w:rPr>
        <w:drawing>
          <wp:inline distT="0" distB="0" distL="0" distR="0" wp14:anchorId="638B6C68" wp14:editId="76CAC697">
            <wp:extent cx="4381880" cy="518204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81880" cy="5182049"/>
                    </a:xfrm>
                    <a:prstGeom prst="rect">
                      <a:avLst/>
                    </a:prstGeom>
                  </pic:spPr>
                </pic:pic>
              </a:graphicData>
            </a:graphic>
          </wp:inline>
        </w:drawing>
      </w:r>
    </w:p>
    <w:p w:rsidR="003E2F4A" w:rsidRDefault="001A08F9" w:rsidP="001A08F9">
      <w:pPr>
        <w:pStyle w:val="a8"/>
        <w:jc w:val="center"/>
      </w:pPr>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Pr>
          <w:noProof/>
        </w:rPr>
        <w:t>2</w:t>
      </w:r>
      <w:r>
        <w:fldChar w:fldCharType="end"/>
      </w:r>
      <w:r w:rsidRPr="003E2F4A">
        <w:rPr>
          <w:rFonts w:hint="eastAsia"/>
        </w:rPr>
        <w:t>图像入库</w:t>
      </w:r>
      <w:r w:rsidRPr="003E2F4A">
        <w:rPr>
          <w:rFonts w:hint="eastAsia"/>
        </w:rPr>
        <w:t>RUCM</w:t>
      </w:r>
      <w:r w:rsidRPr="003E2F4A">
        <w:rPr>
          <w:rFonts w:hint="eastAsia"/>
        </w:rPr>
        <w:t>模型</w:t>
      </w:r>
    </w:p>
    <w:p w:rsidR="003E2F4A" w:rsidRDefault="001C242C" w:rsidP="003E2F4A">
      <w:pPr>
        <w:pStyle w:val="3"/>
        <w:adjustRightInd/>
        <w:textAlignment w:val="auto"/>
      </w:pPr>
      <w:bookmarkStart w:id="22" w:name="_Toc478370037"/>
      <w:r>
        <w:lastRenderedPageBreak/>
        <w:t>4</w:t>
      </w:r>
      <w:r w:rsidR="003E2F4A">
        <w:rPr>
          <w:rFonts w:hint="eastAsia"/>
        </w:rPr>
        <w:t>.2.2</w:t>
      </w:r>
      <w:r w:rsidR="003E2F4A">
        <w:t xml:space="preserve"> </w:t>
      </w:r>
      <w:r w:rsidR="003E2F4A">
        <w:t>索引生成</w:t>
      </w:r>
      <w:bookmarkEnd w:id="22"/>
    </w:p>
    <w:p w:rsidR="001A08F9" w:rsidRDefault="00B317A2" w:rsidP="001A08F9">
      <w:pPr>
        <w:keepNext/>
        <w:jc w:val="center"/>
      </w:pPr>
      <w:r>
        <w:rPr>
          <w:noProof/>
        </w:rPr>
        <w:drawing>
          <wp:inline distT="0" distB="0" distL="0" distR="0" wp14:anchorId="3943838A" wp14:editId="6E1A1B26">
            <wp:extent cx="4587638" cy="3033023"/>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87638" cy="3033023"/>
                    </a:xfrm>
                    <a:prstGeom prst="rect">
                      <a:avLst/>
                    </a:prstGeom>
                  </pic:spPr>
                </pic:pic>
              </a:graphicData>
            </a:graphic>
          </wp:inline>
        </w:drawing>
      </w:r>
    </w:p>
    <w:p w:rsidR="00B317A2" w:rsidRDefault="001A08F9" w:rsidP="001A08F9">
      <w:pPr>
        <w:pStyle w:val="a8"/>
        <w:jc w:val="center"/>
      </w:pPr>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Pr>
          <w:noProof/>
        </w:rPr>
        <w:t>3</w:t>
      </w:r>
      <w:r>
        <w:fldChar w:fldCharType="end"/>
      </w:r>
      <w:r>
        <w:t>索引生成</w:t>
      </w:r>
      <w:r>
        <w:t>RUCM</w:t>
      </w:r>
      <w:r>
        <w:t>模型</w:t>
      </w:r>
    </w:p>
    <w:p w:rsidR="003E2F4A" w:rsidRDefault="001C242C" w:rsidP="003E2F4A">
      <w:pPr>
        <w:pStyle w:val="3"/>
        <w:adjustRightInd/>
        <w:textAlignment w:val="auto"/>
      </w:pPr>
      <w:bookmarkStart w:id="23" w:name="_Toc478370038"/>
      <w:r>
        <w:t>4</w:t>
      </w:r>
      <w:r w:rsidR="003E2F4A">
        <w:rPr>
          <w:rFonts w:hint="eastAsia"/>
        </w:rPr>
        <w:t xml:space="preserve">.2.3 </w:t>
      </w:r>
      <w:r w:rsidR="003E2F4A">
        <w:rPr>
          <w:rFonts w:hint="eastAsia"/>
        </w:rPr>
        <w:t>全局特征索引构造</w:t>
      </w:r>
      <w:bookmarkEnd w:id="23"/>
    </w:p>
    <w:p w:rsidR="001A08F9" w:rsidRDefault="002E6AAD" w:rsidP="001A08F9">
      <w:pPr>
        <w:keepNext/>
        <w:jc w:val="center"/>
      </w:pPr>
      <w:r>
        <w:rPr>
          <w:noProof/>
        </w:rPr>
        <w:drawing>
          <wp:inline distT="0" distB="0" distL="0" distR="0" wp14:anchorId="6F6B26D4" wp14:editId="7CBD8BA6">
            <wp:extent cx="4351397" cy="303302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51397" cy="3033023"/>
                    </a:xfrm>
                    <a:prstGeom prst="rect">
                      <a:avLst/>
                    </a:prstGeom>
                  </pic:spPr>
                </pic:pic>
              </a:graphicData>
            </a:graphic>
          </wp:inline>
        </w:drawing>
      </w:r>
    </w:p>
    <w:p w:rsidR="002E6AAD" w:rsidRDefault="001A08F9" w:rsidP="001A08F9">
      <w:pPr>
        <w:pStyle w:val="a8"/>
        <w:jc w:val="center"/>
      </w:pPr>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Pr>
          <w:noProof/>
        </w:rPr>
        <w:t>4</w:t>
      </w:r>
      <w:r>
        <w:fldChar w:fldCharType="end"/>
      </w:r>
      <w:r>
        <w:t>全局特征索引构造</w:t>
      </w:r>
      <w:r>
        <w:t>RUCM</w:t>
      </w:r>
      <w:r>
        <w:t>模型</w:t>
      </w:r>
    </w:p>
    <w:p w:rsidR="003E2F4A" w:rsidRDefault="001C242C" w:rsidP="003E2F4A">
      <w:pPr>
        <w:pStyle w:val="3"/>
        <w:adjustRightInd/>
        <w:textAlignment w:val="auto"/>
      </w:pPr>
      <w:bookmarkStart w:id="24" w:name="_Toc478370039"/>
      <w:r>
        <w:lastRenderedPageBreak/>
        <w:t>4</w:t>
      </w:r>
      <w:r w:rsidR="003E2F4A">
        <w:rPr>
          <w:rFonts w:hint="eastAsia"/>
        </w:rPr>
        <w:t xml:space="preserve">.2.4 </w:t>
      </w:r>
      <w:r w:rsidR="003E2F4A">
        <w:rPr>
          <w:rFonts w:hint="eastAsia"/>
        </w:rPr>
        <w:t>局部特征索引构造</w:t>
      </w:r>
      <w:bookmarkEnd w:id="24"/>
    </w:p>
    <w:p w:rsidR="001A08F9" w:rsidRDefault="002E6AAD" w:rsidP="001A08F9">
      <w:pPr>
        <w:keepNext/>
        <w:jc w:val="center"/>
      </w:pPr>
      <w:r>
        <w:rPr>
          <w:noProof/>
        </w:rPr>
        <w:drawing>
          <wp:inline distT="0" distB="0" distL="0" distR="0" wp14:anchorId="6F255505" wp14:editId="063B9688">
            <wp:extent cx="4473328" cy="3033023"/>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73328" cy="3033023"/>
                    </a:xfrm>
                    <a:prstGeom prst="rect">
                      <a:avLst/>
                    </a:prstGeom>
                  </pic:spPr>
                </pic:pic>
              </a:graphicData>
            </a:graphic>
          </wp:inline>
        </w:drawing>
      </w:r>
    </w:p>
    <w:p w:rsidR="002E6AAD" w:rsidRDefault="001A08F9" w:rsidP="001A08F9">
      <w:pPr>
        <w:pStyle w:val="a8"/>
        <w:jc w:val="center"/>
      </w:pPr>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Pr>
          <w:noProof/>
        </w:rPr>
        <w:t>5</w:t>
      </w:r>
      <w:r>
        <w:fldChar w:fldCharType="end"/>
      </w:r>
      <w:r>
        <w:t>局部特征索引构造</w:t>
      </w:r>
      <w:r>
        <w:t>RUCM</w:t>
      </w:r>
      <w:r>
        <w:t>模型</w:t>
      </w:r>
    </w:p>
    <w:p w:rsidR="003E2F4A" w:rsidRDefault="001C242C" w:rsidP="003E2F4A">
      <w:pPr>
        <w:pStyle w:val="3"/>
        <w:adjustRightInd/>
        <w:textAlignment w:val="auto"/>
      </w:pPr>
      <w:bookmarkStart w:id="25" w:name="_Toc478370040"/>
      <w:r>
        <w:t>4</w:t>
      </w:r>
      <w:r w:rsidR="003E2F4A">
        <w:rPr>
          <w:rFonts w:hint="eastAsia"/>
        </w:rPr>
        <w:t>.2.5</w:t>
      </w:r>
      <w:r w:rsidR="003E2F4A">
        <w:t xml:space="preserve"> </w:t>
      </w:r>
      <w:r w:rsidR="003E2F4A">
        <w:rPr>
          <w:rFonts w:hint="eastAsia"/>
        </w:rPr>
        <w:t>图像检索</w:t>
      </w:r>
      <w:bookmarkEnd w:id="25"/>
    </w:p>
    <w:p w:rsidR="001A08F9" w:rsidRDefault="00B34C3F" w:rsidP="001A08F9">
      <w:pPr>
        <w:keepNext/>
        <w:jc w:val="center"/>
      </w:pPr>
      <w:r>
        <w:rPr>
          <w:noProof/>
        </w:rPr>
        <w:drawing>
          <wp:inline distT="0" distB="0" distL="0" distR="0" wp14:anchorId="3EACA1F4" wp14:editId="7FCDD545">
            <wp:extent cx="4435224" cy="3924640"/>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35224" cy="3924640"/>
                    </a:xfrm>
                    <a:prstGeom prst="rect">
                      <a:avLst/>
                    </a:prstGeom>
                  </pic:spPr>
                </pic:pic>
              </a:graphicData>
            </a:graphic>
          </wp:inline>
        </w:drawing>
      </w:r>
    </w:p>
    <w:p w:rsidR="00B34C3F" w:rsidRDefault="001A08F9" w:rsidP="001A08F9">
      <w:pPr>
        <w:pStyle w:val="a8"/>
        <w:jc w:val="center"/>
      </w:pPr>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Pr>
          <w:noProof/>
        </w:rPr>
        <w:t>6</w:t>
      </w:r>
      <w:r>
        <w:fldChar w:fldCharType="end"/>
      </w:r>
      <w:r>
        <w:t>图像检索</w:t>
      </w:r>
      <w:r>
        <w:t>RUCM</w:t>
      </w:r>
      <w:r>
        <w:t>模型</w:t>
      </w:r>
    </w:p>
    <w:p w:rsidR="003E2F4A" w:rsidRDefault="001C242C" w:rsidP="003E2F4A">
      <w:pPr>
        <w:pStyle w:val="3"/>
        <w:adjustRightInd/>
        <w:textAlignment w:val="auto"/>
      </w:pPr>
      <w:bookmarkStart w:id="26" w:name="_Toc478370041"/>
      <w:r>
        <w:lastRenderedPageBreak/>
        <w:t>4</w:t>
      </w:r>
      <w:r w:rsidR="003E2F4A">
        <w:rPr>
          <w:rFonts w:hint="eastAsia"/>
        </w:rPr>
        <w:t xml:space="preserve">.2.6 </w:t>
      </w:r>
      <w:r w:rsidR="003E2F4A">
        <w:rPr>
          <w:rFonts w:hint="eastAsia"/>
        </w:rPr>
        <w:t>图像特征提取</w:t>
      </w:r>
      <w:bookmarkEnd w:id="26"/>
    </w:p>
    <w:p w:rsidR="001A08F9" w:rsidRDefault="003E2F4A" w:rsidP="001A08F9">
      <w:pPr>
        <w:keepNext/>
        <w:jc w:val="center"/>
      </w:pPr>
      <w:r>
        <w:rPr>
          <w:noProof/>
        </w:rPr>
        <w:drawing>
          <wp:inline distT="0" distB="0" distL="0" distR="0" wp14:anchorId="1FF28BC0" wp14:editId="36E80A0F">
            <wp:extent cx="4442845" cy="3215919"/>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42845" cy="3215919"/>
                    </a:xfrm>
                    <a:prstGeom prst="rect">
                      <a:avLst/>
                    </a:prstGeom>
                  </pic:spPr>
                </pic:pic>
              </a:graphicData>
            </a:graphic>
          </wp:inline>
        </w:drawing>
      </w:r>
    </w:p>
    <w:p w:rsidR="003E2F4A" w:rsidRDefault="001A08F9" w:rsidP="001A08F9">
      <w:pPr>
        <w:pStyle w:val="a8"/>
        <w:jc w:val="center"/>
      </w:pPr>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Pr>
          <w:noProof/>
        </w:rPr>
        <w:t>7</w:t>
      </w:r>
      <w:r>
        <w:fldChar w:fldCharType="end"/>
      </w:r>
      <w:r>
        <w:t>图像特征提取</w:t>
      </w:r>
      <w:r>
        <w:t>RUCM</w:t>
      </w:r>
      <w:r>
        <w:t>模型</w:t>
      </w:r>
    </w:p>
    <w:p w:rsidR="003E2F4A" w:rsidRDefault="001C242C" w:rsidP="003E2F4A">
      <w:pPr>
        <w:pStyle w:val="3"/>
        <w:adjustRightInd/>
        <w:textAlignment w:val="auto"/>
      </w:pPr>
      <w:bookmarkStart w:id="27" w:name="_Toc478370042"/>
      <w:r>
        <w:t>4</w:t>
      </w:r>
      <w:r w:rsidR="003E2F4A">
        <w:rPr>
          <w:rFonts w:hint="eastAsia"/>
        </w:rPr>
        <w:t>.2.7</w:t>
      </w:r>
      <w:r w:rsidR="003E2F4A">
        <w:rPr>
          <w:rFonts w:hint="eastAsia"/>
        </w:rPr>
        <w:t>提取全局特征</w:t>
      </w:r>
      <w:bookmarkEnd w:id="27"/>
    </w:p>
    <w:p w:rsidR="001A08F9" w:rsidRDefault="003E2F4A" w:rsidP="001A08F9">
      <w:pPr>
        <w:keepNext/>
        <w:jc w:val="center"/>
      </w:pPr>
      <w:r>
        <w:rPr>
          <w:noProof/>
        </w:rPr>
        <w:drawing>
          <wp:inline distT="0" distB="0" distL="0" distR="0" wp14:anchorId="3E3ABDC0" wp14:editId="6E8E45BD">
            <wp:extent cx="4351397" cy="284250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51397" cy="2842506"/>
                    </a:xfrm>
                    <a:prstGeom prst="rect">
                      <a:avLst/>
                    </a:prstGeom>
                  </pic:spPr>
                </pic:pic>
              </a:graphicData>
            </a:graphic>
          </wp:inline>
        </w:drawing>
      </w:r>
    </w:p>
    <w:p w:rsidR="003E2F4A" w:rsidRDefault="001A08F9" w:rsidP="001A08F9">
      <w:pPr>
        <w:pStyle w:val="a8"/>
        <w:jc w:val="center"/>
      </w:pPr>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Pr>
          <w:noProof/>
        </w:rPr>
        <w:t>8</w:t>
      </w:r>
      <w:r>
        <w:fldChar w:fldCharType="end"/>
      </w:r>
      <w:r>
        <w:t>提取全局特征</w:t>
      </w:r>
      <w:r>
        <w:t>RUCM</w:t>
      </w:r>
      <w:r>
        <w:t>模型</w:t>
      </w:r>
    </w:p>
    <w:p w:rsidR="003E2F4A" w:rsidRDefault="001C242C" w:rsidP="003E2F4A">
      <w:pPr>
        <w:pStyle w:val="3"/>
        <w:adjustRightInd/>
        <w:textAlignment w:val="auto"/>
      </w:pPr>
      <w:bookmarkStart w:id="28" w:name="_Toc478370043"/>
      <w:r>
        <w:lastRenderedPageBreak/>
        <w:t>4</w:t>
      </w:r>
      <w:r w:rsidR="003E2F4A">
        <w:rPr>
          <w:rFonts w:hint="eastAsia"/>
        </w:rPr>
        <w:t xml:space="preserve">.2.8 </w:t>
      </w:r>
      <w:r w:rsidR="003E2F4A">
        <w:rPr>
          <w:rFonts w:hint="eastAsia"/>
        </w:rPr>
        <w:t>提取局部特征</w:t>
      </w:r>
      <w:bookmarkEnd w:id="28"/>
    </w:p>
    <w:p w:rsidR="001A08F9" w:rsidRDefault="003E2F4A" w:rsidP="001A08F9">
      <w:pPr>
        <w:keepNext/>
        <w:jc w:val="center"/>
      </w:pPr>
      <w:r>
        <w:rPr>
          <w:noProof/>
        </w:rPr>
        <w:drawing>
          <wp:inline distT="0" distB="0" distL="0" distR="0" wp14:anchorId="2B27DFD3" wp14:editId="33C27127">
            <wp:extent cx="4374259" cy="2834886"/>
            <wp:effectExtent l="0" t="0" r="762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74259" cy="2834886"/>
                    </a:xfrm>
                    <a:prstGeom prst="rect">
                      <a:avLst/>
                    </a:prstGeom>
                  </pic:spPr>
                </pic:pic>
              </a:graphicData>
            </a:graphic>
          </wp:inline>
        </w:drawing>
      </w:r>
    </w:p>
    <w:p w:rsidR="003E2F4A" w:rsidRDefault="001A08F9" w:rsidP="001A08F9">
      <w:pPr>
        <w:pStyle w:val="a8"/>
        <w:jc w:val="center"/>
      </w:pPr>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Pr>
          <w:noProof/>
        </w:rPr>
        <w:t>9</w:t>
      </w:r>
      <w:r>
        <w:fldChar w:fldCharType="end"/>
      </w:r>
      <w:r>
        <w:t>提取局部特征</w:t>
      </w:r>
      <w:r>
        <w:t>RUCM</w:t>
      </w:r>
      <w:r>
        <w:t>模型</w:t>
      </w:r>
    </w:p>
    <w:p w:rsidR="003E2F4A" w:rsidRPr="003E2F4A" w:rsidRDefault="001C242C" w:rsidP="003E2F4A">
      <w:pPr>
        <w:pStyle w:val="3"/>
        <w:adjustRightInd/>
        <w:textAlignment w:val="auto"/>
      </w:pPr>
      <w:bookmarkStart w:id="29" w:name="_Toc478370044"/>
      <w:r>
        <w:t>4</w:t>
      </w:r>
      <w:r w:rsidR="003E2F4A">
        <w:rPr>
          <w:rFonts w:hint="eastAsia"/>
        </w:rPr>
        <w:t xml:space="preserve">.2.9 </w:t>
      </w:r>
      <w:r w:rsidR="003E2F4A">
        <w:rPr>
          <w:rFonts w:hint="eastAsia"/>
        </w:rPr>
        <w:t>特征距离计算</w:t>
      </w:r>
      <w:bookmarkEnd w:id="29"/>
    </w:p>
    <w:p w:rsidR="001A08F9" w:rsidRDefault="000B581B" w:rsidP="001A08F9">
      <w:pPr>
        <w:keepNext/>
        <w:adjustRightInd w:val="0"/>
        <w:spacing w:line="360" w:lineRule="auto"/>
        <w:ind w:firstLineChars="150" w:firstLine="315"/>
        <w:jc w:val="center"/>
        <w:textAlignment w:val="baseline"/>
      </w:pPr>
      <w:r>
        <w:rPr>
          <w:noProof/>
        </w:rPr>
        <w:drawing>
          <wp:inline distT="0" distB="0" distL="0" distR="0" wp14:anchorId="1977A0AB" wp14:editId="1D5B77A5">
            <wp:extent cx="4435224" cy="2461473"/>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35224" cy="2461473"/>
                    </a:xfrm>
                    <a:prstGeom prst="rect">
                      <a:avLst/>
                    </a:prstGeom>
                  </pic:spPr>
                </pic:pic>
              </a:graphicData>
            </a:graphic>
          </wp:inline>
        </w:drawing>
      </w:r>
    </w:p>
    <w:p w:rsidR="000B581B" w:rsidRDefault="001A08F9" w:rsidP="001A08F9">
      <w:pPr>
        <w:pStyle w:val="a8"/>
        <w:jc w:val="center"/>
      </w:pPr>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Pr>
          <w:noProof/>
        </w:rPr>
        <w:t>10</w:t>
      </w:r>
      <w:r>
        <w:fldChar w:fldCharType="end"/>
      </w:r>
      <w:r>
        <w:t>特征距离计算</w:t>
      </w:r>
      <w:r>
        <w:t>RUCM</w:t>
      </w:r>
      <w:r>
        <w:t>模型</w:t>
      </w:r>
    </w:p>
    <w:p w:rsidR="00D5501B" w:rsidRPr="003E2F4A" w:rsidRDefault="00D5501B" w:rsidP="00D5501B">
      <w:pPr>
        <w:pStyle w:val="3"/>
        <w:adjustRightInd/>
        <w:textAlignment w:val="auto"/>
      </w:pPr>
      <w:r>
        <w:lastRenderedPageBreak/>
        <w:t>4</w:t>
      </w:r>
      <w:r>
        <w:rPr>
          <w:rFonts w:hint="eastAsia"/>
        </w:rPr>
        <w:t xml:space="preserve">.2.10 </w:t>
      </w:r>
      <w:r>
        <w:rPr>
          <w:rFonts w:hint="eastAsia"/>
        </w:rPr>
        <w:t>删除库中图像</w:t>
      </w:r>
    </w:p>
    <w:p w:rsidR="001A08F9" w:rsidRDefault="001A08F9" w:rsidP="001A08F9">
      <w:pPr>
        <w:keepNext/>
        <w:jc w:val="center"/>
      </w:pPr>
      <w:r>
        <w:rPr>
          <w:noProof/>
        </w:rPr>
        <w:drawing>
          <wp:inline distT="0" distB="0" distL="0" distR="0" wp14:anchorId="468A0209" wp14:editId="377CF37A">
            <wp:extent cx="4534293" cy="356646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34293" cy="3566469"/>
                    </a:xfrm>
                    <a:prstGeom prst="rect">
                      <a:avLst/>
                    </a:prstGeom>
                  </pic:spPr>
                </pic:pic>
              </a:graphicData>
            </a:graphic>
          </wp:inline>
        </w:drawing>
      </w:r>
    </w:p>
    <w:p w:rsidR="00D5501B" w:rsidRPr="00D5501B" w:rsidRDefault="001A08F9" w:rsidP="001A08F9">
      <w:pPr>
        <w:pStyle w:val="a8"/>
        <w:jc w:val="center"/>
      </w:pPr>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Pr>
          <w:noProof/>
        </w:rPr>
        <w:t>11</w:t>
      </w:r>
      <w:r>
        <w:fldChar w:fldCharType="end"/>
      </w:r>
      <w:r>
        <w:rPr>
          <w:rFonts w:hint="eastAsia"/>
        </w:rPr>
        <w:t>删除库中图像</w:t>
      </w:r>
      <w:r>
        <w:t>RUCM</w:t>
      </w:r>
      <w:r>
        <w:t>模型</w:t>
      </w:r>
    </w:p>
    <w:p w:rsidR="00CF21D4" w:rsidRDefault="00CF21D4" w:rsidP="0072594D">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br w:type="page"/>
      </w:r>
    </w:p>
    <w:p w:rsidR="00CF21D4" w:rsidRPr="00CF21D4" w:rsidRDefault="001C242C" w:rsidP="00CF21D4">
      <w:pPr>
        <w:pStyle w:val="1"/>
        <w:adjustRightInd w:val="0"/>
        <w:spacing w:beforeLines="50" w:before="156" w:afterLines="50" w:after="156"/>
        <w:textAlignment w:val="baseline"/>
        <w:rPr>
          <w:rFonts w:ascii="Times New Roman" w:eastAsia="宋体" w:hAnsi="Times New Roman" w:cs="Times New Roman"/>
        </w:rPr>
      </w:pPr>
      <w:bookmarkStart w:id="30" w:name="_Toc450593241"/>
      <w:bookmarkStart w:id="31" w:name="_Toc478370045"/>
      <w:r>
        <w:rPr>
          <w:rFonts w:ascii="Times New Roman" w:eastAsia="宋体" w:hAnsi="Times New Roman" w:cs="Times New Roman"/>
        </w:rPr>
        <w:lastRenderedPageBreak/>
        <w:t>5</w:t>
      </w:r>
      <w:r w:rsidR="00CF21D4">
        <w:rPr>
          <w:rFonts w:ascii="Times New Roman" w:eastAsia="宋体" w:hAnsi="Times New Roman" w:cs="Times New Roman" w:hint="eastAsia"/>
        </w:rPr>
        <w:t xml:space="preserve"> </w:t>
      </w:r>
      <w:r w:rsidR="00CF21D4" w:rsidRPr="00CF21D4">
        <w:rPr>
          <w:rFonts w:ascii="Times New Roman" w:eastAsia="宋体" w:hAnsi="Times New Roman" w:cs="Times New Roman"/>
        </w:rPr>
        <w:t>非功能性需求分析</w:t>
      </w:r>
      <w:bookmarkEnd w:id="30"/>
      <w:bookmarkEnd w:id="31"/>
    </w:p>
    <w:p w:rsidR="00CF21D4" w:rsidRPr="00CF21D4" w:rsidRDefault="001C242C" w:rsidP="00CF21D4">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32" w:name="_Toc450593242"/>
      <w:bookmarkStart w:id="33" w:name="_Toc478370046"/>
      <w:r>
        <w:rPr>
          <w:rFonts w:ascii="Times New Roman" w:hAnsi="Times New Roman" w:cs="Times New Roman"/>
          <w:color w:val="000000" w:themeColor="text1"/>
          <w:kern w:val="0"/>
        </w:rPr>
        <w:t>5</w:t>
      </w:r>
      <w:r w:rsidR="00CF21D4" w:rsidRPr="00CF21D4">
        <w:rPr>
          <w:rFonts w:ascii="Times New Roman" w:hAnsi="Times New Roman" w:cs="Times New Roman" w:hint="eastAsia"/>
          <w:color w:val="000000" w:themeColor="text1"/>
          <w:kern w:val="0"/>
        </w:rPr>
        <w:t>.1</w:t>
      </w:r>
      <w:r w:rsidR="00CF21D4" w:rsidRPr="00CF21D4">
        <w:rPr>
          <w:rFonts w:ascii="Times New Roman" w:hAnsi="Times New Roman" w:cs="Times New Roman"/>
          <w:color w:val="000000" w:themeColor="text1"/>
          <w:kern w:val="0"/>
        </w:rPr>
        <w:t xml:space="preserve"> </w:t>
      </w:r>
      <w:r w:rsidR="00CF21D4" w:rsidRPr="00CF21D4">
        <w:rPr>
          <w:rFonts w:ascii="Times New Roman" w:hAnsi="Times New Roman" w:cs="Times New Roman" w:hint="eastAsia"/>
          <w:color w:val="000000" w:themeColor="text1"/>
          <w:kern w:val="0"/>
        </w:rPr>
        <w:t>兼容性</w:t>
      </w:r>
      <w:bookmarkEnd w:id="32"/>
      <w:bookmarkEnd w:id="33"/>
    </w:p>
    <w:p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color w:val="000000" w:themeColor="text1"/>
          <w:kern w:val="0"/>
          <w:sz w:val="24"/>
          <w:szCs w:val="24"/>
          <w:shd w:val="clear" w:color="auto" w:fill="FFFFFF"/>
        </w:rPr>
        <w:t>作为一个跨平台的</w:t>
      </w:r>
      <w:r w:rsidRPr="00CF21D4">
        <w:rPr>
          <w:rFonts w:ascii="Times New Roman" w:eastAsia="宋体" w:hAnsi="Times New Roman" w:cs="Times New Roman" w:hint="eastAsia"/>
          <w:color w:val="000000" w:themeColor="text1"/>
          <w:kern w:val="0"/>
          <w:sz w:val="24"/>
          <w:szCs w:val="24"/>
          <w:shd w:val="clear" w:color="auto" w:fill="FFFFFF"/>
        </w:rPr>
        <w:t>创建基于图像特性的</w:t>
      </w:r>
      <w:r w:rsidRPr="00CF21D4">
        <w:rPr>
          <w:rFonts w:ascii="Times New Roman" w:eastAsia="宋体" w:hAnsi="Times New Roman" w:cs="Times New Roman" w:hint="eastAsia"/>
          <w:color w:val="000000" w:themeColor="text1"/>
          <w:kern w:val="0"/>
          <w:sz w:val="24"/>
          <w:szCs w:val="24"/>
          <w:shd w:val="clear" w:color="auto" w:fill="FFFFFF"/>
        </w:rPr>
        <w:t>Lucene</w:t>
      </w:r>
      <w:r w:rsidRPr="00CF21D4">
        <w:rPr>
          <w:rFonts w:ascii="Times New Roman" w:eastAsia="宋体" w:hAnsi="Times New Roman" w:cs="Times New Roman" w:hint="eastAsia"/>
          <w:color w:val="000000" w:themeColor="text1"/>
          <w:kern w:val="0"/>
          <w:sz w:val="24"/>
          <w:szCs w:val="24"/>
          <w:shd w:val="clear" w:color="auto" w:fill="FFFFFF"/>
        </w:rPr>
        <w:t>索引的检索系统，系统应该具有比较强大的兼容性：</w:t>
      </w:r>
    </w:p>
    <w:p w:rsidR="00CF21D4" w:rsidRPr="00CF21D4" w:rsidRDefault="00CF21D4" w:rsidP="00CF21D4">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操作系统兼容性</w:t>
      </w:r>
    </w:p>
    <w:p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理想的软件应具有跨平台性，因此基于</w:t>
      </w:r>
      <w:r w:rsidRPr="00CF21D4">
        <w:rPr>
          <w:rFonts w:ascii="Times New Roman" w:eastAsia="宋体" w:hAnsi="Times New Roman" w:cs="Times New Roman" w:hint="eastAsia"/>
          <w:color w:val="000000" w:themeColor="text1"/>
          <w:kern w:val="0"/>
          <w:sz w:val="24"/>
          <w:szCs w:val="24"/>
          <w:shd w:val="clear" w:color="auto" w:fill="FFFFFF"/>
        </w:rPr>
        <w:t>Lire</w:t>
      </w:r>
      <w:r w:rsidRPr="00CF21D4">
        <w:rPr>
          <w:rFonts w:ascii="Times New Roman" w:eastAsia="宋体" w:hAnsi="Times New Roman" w:cs="Times New Roman" w:hint="eastAsia"/>
          <w:color w:val="000000" w:themeColor="text1"/>
          <w:kern w:val="0"/>
          <w:sz w:val="24"/>
          <w:szCs w:val="24"/>
          <w:shd w:val="clear" w:color="auto" w:fill="FFFFFF"/>
        </w:rPr>
        <w:t>开发的应用程序应能运行于不同的操作系统（如</w:t>
      </w:r>
      <w:r w:rsidRPr="00CF21D4">
        <w:rPr>
          <w:rFonts w:ascii="Times New Roman" w:eastAsia="宋体" w:hAnsi="Times New Roman" w:cs="Times New Roman" w:hint="eastAsia"/>
          <w:color w:val="000000" w:themeColor="text1"/>
          <w:kern w:val="0"/>
          <w:sz w:val="24"/>
          <w:szCs w:val="24"/>
          <w:shd w:val="clear" w:color="auto" w:fill="FFFFFF"/>
        </w:rPr>
        <w:t>Windows</w:t>
      </w:r>
      <w:r w:rsidRPr="00CF21D4">
        <w:rPr>
          <w:rFonts w:ascii="Times New Roman" w:eastAsia="宋体" w:hAnsi="Times New Roman" w:cs="Times New Roman" w:hint="eastAsia"/>
          <w:color w:val="000000" w:themeColor="text1"/>
          <w:kern w:val="0"/>
          <w:sz w:val="24"/>
          <w:szCs w:val="24"/>
          <w:shd w:val="clear" w:color="auto" w:fill="FFFFFF"/>
        </w:rPr>
        <w:t>，</w:t>
      </w:r>
      <w:r w:rsidRPr="00CF21D4">
        <w:rPr>
          <w:rFonts w:ascii="Times New Roman" w:eastAsia="宋体" w:hAnsi="Times New Roman" w:cs="Times New Roman" w:hint="eastAsia"/>
          <w:color w:val="000000" w:themeColor="text1"/>
          <w:kern w:val="0"/>
          <w:sz w:val="24"/>
          <w:szCs w:val="24"/>
          <w:shd w:val="clear" w:color="auto" w:fill="FFFFFF"/>
        </w:rPr>
        <w:t>Mac OS X</w:t>
      </w:r>
      <w:r w:rsidRPr="00CF21D4">
        <w:rPr>
          <w:rFonts w:ascii="Times New Roman" w:eastAsia="宋体" w:hAnsi="Times New Roman" w:cs="Times New Roman" w:hint="eastAsia"/>
          <w:color w:val="000000" w:themeColor="text1"/>
          <w:kern w:val="0"/>
          <w:sz w:val="24"/>
          <w:szCs w:val="24"/>
          <w:shd w:val="clear" w:color="auto" w:fill="FFFFFF"/>
        </w:rPr>
        <w:t>和</w:t>
      </w:r>
      <w:r w:rsidRPr="00CF21D4">
        <w:rPr>
          <w:rFonts w:ascii="Times New Roman" w:eastAsia="宋体" w:hAnsi="Times New Roman" w:cs="Times New Roman" w:hint="eastAsia"/>
          <w:color w:val="000000" w:themeColor="text1"/>
          <w:kern w:val="0"/>
          <w:sz w:val="24"/>
          <w:szCs w:val="24"/>
          <w:shd w:val="clear" w:color="auto" w:fill="FFFFFF"/>
        </w:rPr>
        <w:t>Linux</w:t>
      </w:r>
      <w:r w:rsidRPr="00CF21D4">
        <w:rPr>
          <w:rFonts w:ascii="Times New Roman" w:eastAsia="宋体" w:hAnsi="Times New Roman" w:cs="Times New Roman" w:hint="eastAsia"/>
          <w:color w:val="000000" w:themeColor="text1"/>
          <w:kern w:val="0"/>
          <w:sz w:val="24"/>
          <w:szCs w:val="24"/>
          <w:shd w:val="clear" w:color="auto" w:fill="FFFFFF"/>
        </w:rPr>
        <w:t>）上。应该选择具有跨平台特性的编程语言。</w:t>
      </w:r>
    </w:p>
    <w:p w:rsidR="00CF21D4" w:rsidRPr="00CF21D4" w:rsidRDefault="00CF21D4" w:rsidP="00CF21D4">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数据兼容性</w:t>
      </w:r>
    </w:p>
    <w:p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Lire</w:t>
      </w:r>
      <w:r w:rsidRPr="00CF21D4">
        <w:rPr>
          <w:rFonts w:ascii="Times New Roman" w:eastAsia="宋体" w:hAnsi="Times New Roman" w:cs="Times New Roman" w:hint="eastAsia"/>
          <w:color w:val="000000" w:themeColor="text1"/>
          <w:kern w:val="0"/>
          <w:sz w:val="24"/>
          <w:szCs w:val="24"/>
          <w:shd w:val="clear" w:color="auto" w:fill="FFFFFF"/>
        </w:rPr>
        <w:t>提取图像的各类特征之后生成的索引数据应该以跟操作系统和运行环境的无关的方式储存。使不同平台上能够共享生成的图像数据库。</w:t>
      </w:r>
    </w:p>
    <w:p w:rsidR="00CF21D4" w:rsidRPr="00CF21D4" w:rsidRDefault="001C242C" w:rsidP="00CF21D4">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34" w:name="_Toc450593243"/>
      <w:bookmarkStart w:id="35" w:name="_Toc478370047"/>
      <w:r>
        <w:rPr>
          <w:rFonts w:ascii="Times New Roman" w:hAnsi="Times New Roman" w:cs="Times New Roman"/>
          <w:color w:val="000000" w:themeColor="text1"/>
          <w:kern w:val="0"/>
        </w:rPr>
        <w:t>5</w:t>
      </w:r>
      <w:r w:rsidR="00CF21D4">
        <w:rPr>
          <w:rFonts w:ascii="Times New Roman" w:hAnsi="Times New Roman" w:cs="Times New Roman" w:hint="eastAsia"/>
          <w:color w:val="000000" w:themeColor="text1"/>
          <w:kern w:val="0"/>
        </w:rPr>
        <w:t>.2</w:t>
      </w:r>
      <w:r w:rsidR="00CF21D4">
        <w:rPr>
          <w:rFonts w:ascii="Times New Roman" w:hAnsi="Times New Roman" w:cs="Times New Roman"/>
          <w:color w:val="000000" w:themeColor="text1"/>
          <w:kern w:val="0"/>
        </w:rPr>
        <w:t xml:space="preserve"> </w:t>
      </w:r>
      <w:r w:rsidR="00CF21D4" w:rsidRPr="00CF21D4">
        <w:rPr>
          <w:rFonts w:ascii="Times New Roman" w:hAnsi="Times New Roman" w:cs="Times New Roman" w:hint="eastAsia"/>
          <w:color w:val="000000" w:themeColor="text1"/>
          <w:kern w:val="0"/>
        </w:rPr>
        <w:t>可修改性</w:t>
      </w:r>
      <w:bookmarkEnd w:id="34"/>
      <w:bookmarkEnd w:id="35"/>
    </w:p>
    <w:p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作为一种完全开源的框架，</w:t>
      </w:r>
      <w:r w:rsidRPr="00CF21D4">
        <w:rPr>
          <w:rFonts w:ascii="Times New Roman" w:eastAsia="宋体" w:hAnsi="Times New Roman" w:cs="Times New Roman" w:hint="eastAsia"/>
          <w:color w:val="000000" w:themeColor="text1"/>
          <w:kern w:val="0"/>
          <w:sz w:val="24"/>
          <w:szCs w:val="24"/>
          <w:shd w:val="clear" w:color="auto" w:fill="FFFFFF"/>
        </w:rPr>
        <w:t>Lire</w:t>
      </w:r>
      <w:r w:rsidRPr="00CF21D4">
        <w:rPr>
          <w:rFonts w:ascii="Times New Roman" w:eastAsia="宋体" w:hAnsi="Times New Roman" w:cs="Times New Roman" w:hint="eastAsia"/>
          <w:color w:val="000000" w:themeColor="text1"/>
          <w:kern w:val="0"/>
          <w:sz w:val="24"/>
          <w:szCs w:val="24"/>
          <w:shd w:val="clear" w:color="auto" w:fill="FFFFFF"/>
        </w:rPr>
        <w:t>的代码应当对开发者完全透明。</w:t>
      </w:r>
      <w:r w:rsidRPr="00CF21D4">
        <w:rPr>
          <w:rFonts w:ascii="Times New Roman" w:eastAsia="宋体" w:hAnsi="Times New Roman" w:cs="Times New Roman"/>
          <w:color w:val="000000" w:themeColor="text1"/>
          <w:kern w:val="0"/>
          <w:sz w:val="24"/>
          <w:szCs w:val="24"/>
          <w:shd w:val="clear" w:color="auto" w:fill="FFFFFF"/>
        </w:rPr>
        <w:t>为了</w:t>
      </w:r>
      <w:r w:rsidRPr="00CF21D4">
        <w:rPr>
          <w:rFonts w:ascii="Times New Roman" w:eastAsia="宋体" w:hAnsi="Times New Roman" w:cs="Times New Roman" w:hint="eastAsia"/>
          <w:color w:val="000000" w:themeColor="text1"/>
          <w:kern w:val="0"/>
          <w:sz w:val="24"/>
          <w:szCs w:val="24"/>
          <w:shd w:val="clear" w:color="auto" w:fill="FFFFFF"/>
        </w:rPr>
        <w:t>进行高效的开发。要求所有的程序代码具备一种简明、方便和清晰的构架设计与函数接口来方便用户的使用。此外，为了使系统运行更加高效，系统可以方便地引入新的技术、算法或模块，因此系统必须具备很好的可修改性或可扩展性。</w:t>
      </w:r>
    </w:p>
    <w:p w:rsidR="00CF21D4" w:rsidRPr="00CF21D4" w:rsidRDefault="001C242C" w:rsidP="00CF21D4">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36" w:name="_Toc450593244"/>
      <w:bookmarkStart w:id="37" w:name="_Toc478370048"/>
      <w:r>
        <w:rPr>
          <w:rFonts w:ascii="Times New Roman" w:hAnsi="Times New Roman" w:cs="Times New Roman"/>
          <w:color w:val="000000" w:themeColor="text1"/>
          <w:kern w:val="0"/>
        </w:rPr>
        <w:t>5</w:t>
      </w:r>
      <w:r w:rsidR="00CF21D4">
        <w:rPr>
          <w:rFonts w:ascii="Times New Roman" w:hAnsi="Times New Roman" w:cs="Times New Roman" w:hint="eastAsia"/>
          <w:color w:val="000000" w:themeColor="text1"/>
          <w:kern w:val="0"/>
        </w:rPr>
        <w:t>.3</w:t>
      </w:r>
      <w:r w:rsidR="00CF21D4">
        <w:rPr>
          <w:rFonts w:ascii="Times New Roman" w:hAnsi="Times New Roman" w:cs="Times New Roman"/>
          <w:color w:val="000000" w:themeColor="text1"/>
          <w:kern w:val="0"/>
        </w:rPr>
        <w:t xml:space="preserve"> </w:t>
      </w:r>
      <w:r w:rsidR="00CF21D4" w:rsidRPr="00CF21D4">
        <w:rPr>
          <w:rFonts w:ascii="Times New Roman" w:hAnsi="Times New Roman" w:cs="Times New Roman" w:hint="eastAsia"/>
          <w:color w:val="000000" w:themeColor="text1"/>
          <w:kern w:val="0"/>
        </w:rPr>
        <w:t>高效性</w:t>
      </w:r>
      <w:bookmarkEnd w:id="36"/>
      <w:bookmarkEnd w:id="37"/>
    </w:p>
    <w:p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本系统作提供了对图片的检索功能，需要支持对大规模数据的索引及搜索，因此需要具有很优秀的高效性。这主要体现在两个方面：</w:t>
      </w:r>
    </w:p>
    <w:p w:rsidR="00CF21D4" w:rsidRPr="00CF21D4" w:rsidRDefault="00CF21D4" w:rsidP="00CF21D4">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高效实现大规模数据实时索引入库</w:t>
      </w:r>
    </w:p>
    <w:p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color w:val="000000" w:themeColor="text1"/>
          <w:kern w:val="0"/>
          <w:sz w:val="24"/>
          <w:szCs w:val="24"/>
          <w:shd w:val="clear" w:color="auto" w:fill="FFFFFF"/>
        </w:rPr>
        <w:t>作为一个</w:t>
      </w:r>
      <w:r w:rsidRPr="00CF21D4">
        <w:rPr>
          <w:rFonts w:ascii="Times New Roman" w:eastAsia="宋体" w:hAnsi="Times New Roman" w:cs="Times New Roman" w:hint="eastAsia"/>
          <w:color w:val="000000" w:themeColor="text1"/>
          <w:kern w:val="0"/>
          <w:sz w:val="24"/>
          <w:szCs w:val="24"/>
          <w:shd w:val="clear" w:color="auto" w:fill="FFFFFF"/>
        </w:rPr>
        <w:t>图像</w:t>
      </w:r>
      <w:r w:rsidRPr="00CF21D4">
        <w:rPr>
          <w:rFonts w:ascii="Times New Roman" w:eastAsia="宋体" w:hAnsi="Times New Roman" w:cs="Times New Roman"/>
          <w:color w:val="000000" w:themeColor="text1"/>
          <w:kern w:val="0"/>
          <w:sz w:val="24"/>
          <w:szCs w:val="24"/>
          <w:shd w:val="clear" w:color="auto" w:fill="FFFFFF"/>
        </w:rPr>
        <w:t>检索系统</w:t>
      </w:r>
      <w:r w:rsidRPr="00CF21D4">
        <w:rPr>
          <w:rFonts w:ascii="Times New Roman" w:eastAsia="宋体" w:hAnsi="Times New Roman" w:cs="Times New Roman" w:hint="eastAsia"/>
          <w:color w:val="000000" w:themeColor="text1"/>
          <w:kern w:val="0"/>
          <w:sz w:val="24"/>
          <w:szCs w:val="24"/>
          <w:shd w:val="clear" w:color="auto" w:fill="FFFFFF"/>
        </w:rPr>
        <w:t>，如果提取图像特征或将索引入库占据了过多时间，那么必然影响了检索系统的实时性。因此</w:t>
      </w:r>
      <w:r w:rsidRPr="00CF21D4">
        <w:rPr>
          <w:rFonts w:ascii="Times New Roman" w:eastAsia="宋体" w:hAnsi="Times New Roman" w:cs="Times New Roman"/>
          <w:color w:val="000000" w:themeColor="text1"/>
          <w:kern w:val="0"/>
          <w:sz w:val="24"/>
          <w:szCs w:val="24"/>
          <w:shd w:val="clear" w:color="auto" w:fill="FFFFFF"/>
        </w:rPr>
        <w:t>程序需要高效完成大规模数据的索引入库过程</w:t>
      </w:r>
      <w:r w:rsidRPr="00CF21D4">
        <w:rPr>
          <w:rFonts w:ascii="Times New Roman" w:eastAsia="宋体" w:hAnsi="Times New Roman" w:cs="Times New Roman" w:hint="eastAsia"/>
          <w:color w:val="000000" w:themeColor="text1"/>
          <w:kern w:val="0"/>
          <w:sz w:val="24"/>
          <w:szCs w:val="24"/>
          <w:shd w:val="clear" w:color="auto" w:fill="FFFFFF"/>
        </w:rPr>
        <w:t>。</w:t>
      </w:r>
    </w:p>
    <w:p w:rsidR="00CF21D4" w:rsidRPr="00CF21D4" w:rsidRDefault="00CF21D4" w:rsidP="00CF21D4">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迅速响应查询条件并返回结果</w:t>
      </w:r>
    </w:p>
    <w:p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color w:val="000000" w:themeColor="text1"/>
          <w:kern w:val="0"/>
          <w:sz w:val="24"/>
          <w:szCs w:val="24"/>
          <w:shd w:val="clear" w:color="auto" w:fill="FFFFFF"/>
        </w:rPr>
        <w:t>衡量</w:t>
      </w:r>
      <w:r w:rsidRPr="00CF21D4">
        <w:rPr>
          <w:rFonts w:ascii="Times New Roman" w:eastAsia="宋体" w:hAnsi="Times New Roman" w:cs="Times New Roman" w:hint="eastAsia"/>
          <w:color w:val="000000" w:themeColor="text1"/>
          <w:kern w:val="0"/>
          <w:sz w:val="24"/>
          <w:szCs w:val="24"/>
          <w:shd w:val="clear" w:color="auto" w:fill="FFFFFF"/>
        </w:rPr>
        <w:t>检索</w:t>
      </w:r>
      <w:r w:rsidRPr="00CF21D4">
        <w:rPr>
          <w:rFonts w:ascii="Times New Roman" w:eastAsia="宋体" w:hAnsi="Times New Roman" w:cs="Times New Roman"/>
          <w:color w:val="000000" w:themeColor="text1"/>
          <w:kern w:val="0"/>
          <w:sz w:val="24"/>
          <w:szCs w:val="24"/>
          <w:shd w:val="clear" w:color="auto" w:fill="FFFFFF"/>
        </w:rPr>
        <w:t>性能的一个重要指标就是响应时间</w:t>
      </w:r>
      <w:r w:rsidRPr="00CF21D4">
        <w:rPr>
          <w:rFonts w:ascii="Times New Roman" w:eastAsia="宋体" w:hAnsi="Times New Roman" w:cs="Times New Roman" w:hint="eastAsia"/>
          <w:color w:val="000000" w:themeColor="text1"/>
          <w:kern w:val="0"/>
          <w:sz w:val="24"/>
          <w:szCs w:val="24"/>
          <w:shd w:val="clear" w:color="auto" w:fill="FFFFFF"/>
        </w:rPr>
        <w:t>，</w:t>
      </w:r>
      <w:r w:rsidRPr="00CF21D4">
        <w:rPr>
          <w:rFonts w:ascii="Times New Roman" w:eastAsia="宋体" w:hAnsi="Times New Roman" w:cs="Times New Roman"/>
          <w:color w:val="000000" w:themeColor="text1"/>
          <w:kern w:val="0"/>
          <w:sz w:val="24"/>
          <w:szCs w:val="24"/>
          <w:shd w:val="clear" w:color="auto" w:fill="FFFFFF"/>
        </w:rPr>
        <w:t>因此程序需要能够在</w:t>
      </w:r>
      <w:r w:rsidR="003F1E8E">
        <w:rPr>
          <w:rFonts w:ascii="Times New Roman" w:eastAsia="宋体" w:hAnsi="Times New Roman" w:cs="Times New Roman" w:hint="eastAsia"/>
          <w:color w:val="000000" w:themeColor="text1"/>
          <w:kern w:val="0"/>
          <w:sz w:val="24"/>
          <w:szCs w:val="24"/>
          <w:shd w:val="clear" w:color="auto" w:fill="FFFFFF"/>
        </w:rPr>
        <w:t>较短</w:t>
      </w:r>
      <w:r w:rsidRPr="00CF21D4">
        <w:rPr>
          <w:rFonts w:ascii="Times New Roman" w:eastAsia="宋体" w:hAnsi="Times New Roman" w:cs="Times New Roman"/>
          <w:color w:val="000000" w:themeColor="text1"/>
          <w:kern w:val="0"/>
          <w:sz w:val="24"/>
          <w:szCs w:val="24"/>
          <w:shd w:val="clear" w:color="auto" w:fill="FFFFFF"/>
        </w:rPr>
        <w:t>的时间内响应请求并返回</w:t>
      </w:r>
      <w:r w:rsidRPr="00CF21D4">
        <w:rPr>
          <w:rFonts w:ascii="Times New Roman" w:eastAsia="宋体" w:hAnsi="Times New Roman" w:cs="Times New Roman" w:hint="eastAsia"/>
          <w:color w:val="000000" w:themeColor="text1"/>
          <w:kern w:val="0"/>
          <w:sz w:val="24"/>
          <w:szCs w:val="24"/>
          <w:shd w:val="clear" w:color="auto" w:fill="FFFFFF"/>
        </w:rPr>
        <w:t>特征相似的所有</w:t>
      </w:r>
      <w:r w:rsidRPr="00CF21D4">
        <w:rPr>
          <w:rFonts w:ascii="Times New Roman" w:eastAsia="宋体" w:hAnsi="Times New Roman" w:cs="Times New Roman"/>
          <w:color w:val="000000" w:themeColor="text1"/>
          <w:kern w:val="0"/>
          <w:sz w:val="24"/>
          <w:szCs w:val="24"/>
          <w:shd w:val="clear" w:color="auto" w:fill="FFFFFF"/>
        </w:rPr>
        <w:t>结果</w:t>
      </w:r>
      <w:r w:rsidRPr="00CF21D4">
        <w:rPr>
          <w:rFonts w:ascii="Times New Roman" w:eastAsia="宋体" w:hAnsi="Times New Roman" w:cs="Times New Roman" w:hint="eastAsia"/>
          <w:color w:val="000000" w:themeColor="text1"/>
          <w:kern w:val="0"/>
          <w:sz w:val="24"/>
          <w:szCs w:val="24"/>
          <w:shd w:val="clear" w:color="auto" w:fill="FFFFFF"/>
        </w:rPr>
        <w:t>。</w:t>
      </w:r>
    </w:p>
    <w:p w:rsidR="00CF21D4" w:rsidRPr="00CF21D4" w:rsidRDefault="001C242C" w:rsidP="00CF21D4">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38" w:name="_Toc450593250"/>
      <w:bookmarkStart w:id="39" w:name="_Toc478370049"/>
      <w:r>
        <w:rPr>
          <w:rFonts w:ascii="Times New Roman" w:hAnsi="Times New Roman" w:cs="Times New Roman"/>
          <w:color w:val="000000" w:themeColor="text1"/>
          <w:kern w:val="0"/>
        </w:rPr>
        <w:lastRenderedPageBreak/>
        <w:t>5</w:t>
      </w:r>
      <w:r w:rsidR="00FF7939">
        <w:rPr>
          <w:rFonts w:ascii="Times New Roman" w:hAnsi="Times New Roman" w:cs="Times New Roman" w:hint="eastAsia"/>
          <w:color w:val="000000" w:themeColor="text1"/>
          <w:kern w:val="0"/>
        </w:rPr>
        <w:t>.4</w:t>
      </w:r>
      <w:r w:rsidR="00CF21D4">
        <w:rPr>
          <w:rFonts w:ascii="Times New Roman" w:hAnsi="Times New Roman" w:cs="Times New Roman" w:hint="eastAsia"/>
          <w:color w:val="000000" w:themeColor="text1"/>
          <w:kern w:val="0"/>
        </w:rPr>
        <w:t xml:space="preserve"> </w:t>
      </w:r>
      <w:r w:rsidR="00CF21D4" w:rsidRPr="00CF21D4">
        <w:rPr>
          <w:rFonts w:ascii="Times New Roman" w:hAnsi="Times New Roman" w:cs="Times New Roman" w:hint="eastAsia"/>
          <w:color w:val="000000" w:themeColor="text1"/>
          <w:kern w:val="0"/>
        </w:rPr>
        <w:t>场景</w:t>
      </w:r>
      <w:r w:rsidR="00CF21D4" w:rsidRPr="00CF21D4">
        <w:rPr>
          <w:rFonts w:ascii="Times New Roman" w:hAnsi="Times New Roman" w:cs="Times New Roman"/>
          <w:color w:val="000000" w:themeColor="text1"/>
          <w:kern w:val="0"/>
        </w:rPr>
        <w:t>需求</w:t>
      </w:r>
      <w:bookmarkEnd w:id="38"/>
      <w:bookmarkEnd w:id="39"/>
    </w:p>
    <w:p w:rsidR="00CF21D4" w:rsidRDefault="001C242C" w:rsidP="00CF21D4">
      <w:pPr>
        <w:pStyle w:val="3"/>
        <w:adjustRightInd/>
        <w:textAlignment w:val="auto"/>
      </w:pPr>
      <w:bookmarkStart w:id="40" w:name="_Toc450593251"/>
      <w:bookmarkStart w:id="41" w:name="_Toc478370050"/>
      <w:r>
        <w:t>5</w:t>
      </w:r>
      <w:r w:rsidR="00FF7939">
        <w:rPr>
          <w:rFonts w:hint="eastAsia"/>
        </w:rPr>
        <w:t>.4</w:t>
      </w:r>
      <w:r w:rsidR="00CF21D4">
        <w:rPr>
          <w:rFonts w:hint="eastAsia"/>
        </w:rPr>
        <w:t xml:space="preserve">.1 </w:t>
      </w:r>
      <w:r w:rsidR="00CF21D4">
        <w:rPr>
          <w:rFonts w:hint="eastAsia"/>
        </w:rPr>
        <w:t>基于</w:t>
      </w:r>
      <w:r w:rsidR="00CF21D4">
        <w:rPr>
          <w:rFonts w:hint="eastAsia"/>
        </w:rPr>
        <w:t>Lire</w:t>
      </w:r>
      <w:r w:rsidR="00CF21D4">
        <w:rPr>
          <w:rFonts w:hint="eastAsia"/>
        </w:rPr>
        <w:t>的</w:t>
      </w:r>
      <w:r w:rsidR="00CF21D4">
        <w:t>检索</w:t>
      </w:r>
      <w:r w:rsidR="00CF21D4">
        <w:rPr>
          <w:rFonts w:hint="eastAsia"/>
        </w:rPr>
        <w:t>引擎</w:t>
      </w:r>
      <w:r w:rsidR="00CF21D4">
        <w:t>的应用场景</w:t>
      </w:r>
      <w:bookmarkEnd w:id="40"/>
      <w:bookmarkEnd w:id="41"/>
    </w:p>
    <w:p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Lire</w:t>
      </w:r>
      <w:r w:rsidRPr="00CF21D4">
        <w:rPr>
          <w:rFonts w:ascii="Times New Roman" w:eastAsia="宋体" w:hAnsi="Times New Roman" w:cs="Times New Roman" w:hint="eastAsia"/>
          <w:color w:val="000000" w:themeColor="text1"/>
          <w:kern w:val="0"/>
          <w:sz w:val="24"/>
          <w:szCs w:val="24"/>
          <w:shd w:val="clear" w:color="auto" w:fill="FFFFFF"/>
        </w:rPr>
        <w:t>是一个高效的，基于</w:t>
      </w:r>
      <w:r w:rsidRPr="00CF21D4">
        <w:rPr>
          <w:rFonts w:ascii="Times New Roman" w:eastAsia="宋体" w:hAnsi="Times New Roman" w:cs="Times New Roman" w:hint="eastAsia"/>
          <w:color w:val="000000" w:themeColor="text1"/>
          <w:kern w:val="0"/>
          <w:sz w:val="24"/>
          <w:szCs w:val="24"/>
          <w:shd w:val="clear" w:color="auto" w:fill="FFFFFF"/>
        </w:rPr>
        <w:t>Java</w:t>
      </w:r>
      <w:r w:rsidRPr="00CF21D4">
        <w:rPr>
          <w:rFonts w:ascii="Times New Roman" w:eastAsia="宋体" w:hAnsi="Times New Roman" w:cs="Times New Roman" w:hint="eastAsia"/>
          <w:color w:val="000000" w:themeColor="text1"/>
          <w:kern w:val="0"/>
          <w:sz w:val="24"/>
          <w:szCs w:val="24"/>
          <w:shd w:val="clear" w:color="auto" w:fill="FFFFFF"/>
        </w:rPr>
        <w:t>实现的图像检索系统。</w:t>
      </w:r>
    </w:p>
    <w:p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图像检索是将图像的图像特征提取出来并生成索引库，可以根据给定的图片在图像数据库中进行检索，并返回相近或类似的图片。</w:t>
      </w:r>
    </w:p>
    <w:p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由于图像具有很多个层次的信息，这就使得使用综合多个维度的图像信息才能够实现比较好的检索效果。</w:t>
      </w:r>
    </w:p>
    <w:p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基于</w:t>
      </w:r>
      <w:r w:rsidRPr="00CF21D4">
        <w:rPr>
          <w:rFonts w:ascii="Times New Roman" w:eastAsia="宋体" w:hAnsi="Times New Roman" w:cs="Times New Roman" w:hint="eastAsia"/>
          <w:color w:val="000000" w:themeColor="text1"/>
          <w:kern w:val="0"/>
          <w:sz w:val="24"/>
          <w:szCs w:val="24"/>
          <w:shd w:val="clear" w:color="auto" w:fill="FFFFFF"/>
        </w:rPr>
        <w:t>Lire</w:t>
      </w:r>
      <w:r w:rsidRPr="00CF21D4">
        <w:rPr>
          <w:rFonts w:ascii="Times New Roman" w:eastAsia="宋体" w:hAnsi="Times New Roman" w:cs="Times New Roman" w:hint="eastAsia"/>
          <w:color w:val="000000" w:themeColor="text1"/>
          <w:kern w:val="0"/>
          <w:sz w:val="24"/>
          <w:szCs w:val="24"/>
          <w:shd w:val="clear" w:color="auto" w:fill="FFFFFF"/>
        </w:rPr>
        <w:t>的图像检索可以应用在人脸匹配，人脸识别，视频检索等等领域。</w:t>
      </w:r>
    </w:p>
    <w:p w:rsidR="00CF21D4" w:rsidRDefault="001C242C" w:rsidP="00CF21D4">
      <w:pPr>
        <w:pStyle w:val="3"/>
        <w:adjustRightInd/>
        <w:textAlignment w:val="auto"/>
      </w:pPr>
      <w:bookmarkStart w:id="42" w:name="_Toc450593252"/>
      <w:bookmarkStart w:id="43" w:name="_Toc478370051"/>
      <w:r>
        <w:t>5</w:t>
      </w:r>
      <w:r w:rsidR="00FF7939">
        <w:rPr>
          <w:rFonts w:hint="eastAsia"/>
        </w:rPr>
        <w:t>.4</w:t>
      </w:r>
      <w:r w:rsidR="00CF21D4">
        <w:rPr>
          <w:rFonts w:hint="eastAsia"/>
        </w:rPr>
        <w:t xml:space="preserve">.2 </w:t>
      </w:r>
      <w:r w:rsidR="00CF21D4">
        <w:rPr>
          <w:rFonts w:hint="eastAsia"/>
        </w:rPr>
        <w:t>场景</w:t>
      </w:r>
      <w:r w:rsidR="00CF21D4">
        <w:t>的存在的问题</w:t>
      </w:r>
      <w:bookmarkEnd w:id="42"/>
      <w:bookmarkEnd w:id="43"/>
    </w:p>
    <w:p w:rsidR="001D3EA2" w:rsidRPr="00CF21D4" w:rsidRDefault="001D3EA2" w:rsidP="00404476">
      <w:pPr>
        <w:adjustRightInd w:val="0"/>
        <w:spacing w:line="360" w:lineRule="auto"/>
        <w:ind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1.</w:t>
      </w:r>
      <w:r>
        <w:rPr>
          <w:rFonts w:ascii="Times New Roman" w:eastAsia="宋体" w:hAnsi="Times New Roman" w:cs="Times New Roman"/>
          <w:color w:val="000000" w:themeColor="text1"/>
          <w:kern w:val="0"/>
          <w:sz w:val="24"/>
          <w:szCs w:val="24"/>
          <w:shd w:val="clear" w:color="auto" w:fill="FFFFFF"/>
        </w:rPr>
        <w:t xml:space="preserve"> </w:t>
      </w:r>
      <w:r w:rsidR="00CF21D4" w:rsidRPr="00CF21D4">
        <w:rPr>
          <w:rFonts w:ascii="Times New Roman" w:eastAsia="宋体" w:hAnsi="Times New Roman" w:cs="Times New Roman" w:hint="eastAsia"/>
          <w:color w:val="000000" w:themeColor="text1"/>
          <w:kern w:val="0"/>
          <w:sz w:val="24"/>
          <w:szCs w:val="24"/>
          <w:shd w:val="clear" w:color="auto" w:fill="FFFFFF"/>
        </w:rPr>
        <w:t>保证图像检索</w:t>
      </w:r>
      <w:r w:rsidR="00CF21D4" w:rsidRPr="00CF21D4">
        <w:rPr>
          <w:rFonts w:ascii="Times New Roman" w:eastAsia="宋体" w:hAnsi="Times New Roman" w:cs="Times New Roman"/>
          <w:color w:val="000000" w:themeColor="text1"/>
          <w:kern w:val="0"/>
          <w:sz w:val="24"/>
          <w:szCs w:val="24"/>
          <w:shd w:val="clear" w:color="auto" w:fill="FFFFFF"/>
        </w:rPr>
        <w:t>的</w:t>
      </w:r>
      <w:r w:rsidR="00CF21D4" w:rsidRPr="00CF21D4">
        <w:rPr>
          <w:rFonts w:ascii="Times New Roman" w:eastAsia="宋体" w:hAnsi="Times New Roman" w:cs="Times New Roman" w:hint="eastAsia"/>
          <w:color w:val="000000" w:themeColor="text1"/>
          <w:kern w:val="0"/>
          <w:sz w:val="24"/>
          <w:szCs w:val="24"/>
          <w:shd w:val="clear" w:color="auto" w:fill="FFFFFF"/>
        </w:rPr>
        <w:t>查全率；（查全率</w:t>
      </w:r>
      <w:r w:rsidR="00CF21D4" w:rsidRPr="00CF21D4">
        <w:rPr>
          <w:rFonts w:ascii="Times New Roman" w:eastAsia="宋体" w:hAnsi="Times New Roman" w:cs="Times New Roman" w:hint="eastAsia"/>
          <w:color w:val="000000" w:themeColor="text1"/>
          <w:kern w:val="0"/>
          <w:sz w:val="24"/>
          <w:szCs w:val="24"/>
          <w:shd w:val="clear" w:color="auto" w:fill="FFFFFF"/>
        </w:rPr>
        <w:t>=</w:t>
      </w:r>
      <w:r w:rsidR="00CF21D4" w:rsidRPr="00CF21D4">
        <w:rPr>
          <w:rFonts w:ascii="Times New Roman" w:eastAsia="宋体" w:hAnsi="Times New Roman" w:cs="Times New Roman" w:hint="eastAsia"/>
          <w:color w:val="000000" w:themeColor="text1"/>
          <w:kern w:val="0"/>
          <w:sz w:val="24"/>
          <w:szCs w:val="24"/>
          <w:shd w:val="clear" w:color="auto" w:fill="FFFFFF"/>
        </w:rPr>
        <w:t>被检出相关信息量</w:t>
      </w:r>
      <w:r w:rsidR="00CF21D4" w:rsidRPr="00CF21D4">
        <w:rPr>
          <w:rFonts w:ascii="Times New Roman" w:eastAsia="宋体" w:hAnsi="Times New Roman" w:cs="Times New Roman" w:hint="eastAsia"/>
          <w:color w:val="000000" w:themeColor="text1"/>
          <w:kern w:val="0"/>
          <w:sz w:val="24"/>
          <w:szCs w:val="24"/>
          <w:shd w:val="clear" w:color="auto" w:fill="FFFFFF"/>
        </w:rPr>
        <w:t>/</w:t>
      </w:r>
      <w:r w:rsidR="00CF21D4" w:rsidRPr="00CF21D4">
        <w:rPr>
          <w:rFonts w:ascii="Times New Roman" w:eastAsia="宋体" w:hAnsi="Times New Roman" w:cs="Times New Roman" w:hint="eastAsia"/>
          <w:color w:val="000000" w:themeColor="text1"/>
          <w:kern w:val="0"/>
          <w:sz w:val="24"/>
          <w:szCs w:val="24"/>
          <w:shd w:val="clear" w:color="auto" w:fill="FFFFFF"/>
        </w:rPr>
        <w:t>相关信息总量（</w:t>
      </w:r>
      <w:r w:rsidR="00CF21D4" w:rsidRPr="00CF21D4">
        <w:rPr>
          <w:rFonts w:ascii="Times New Roman" w:eastAsia="宋体" w:hAnsi="Times New Roman" w:cs="Times New Roman" w:hint="eastAsia"/>
          <w:color w:val="000000" w:themeColor="text1"/>
          <w:kern w:val="0"/>
          <w:sz w:val="24"/>
          <w:szCs w:val="24"/>
          <w:shd w:val="clear" w:color="auto" w:fill="FFFFFF"/>
        </w:rPr>
        <w:t>%</w:t>
      </w:r>
      <w:r w:rsidR="00CF21D4" w:rsidRPr="00CF21D4">
        <w:rPr>
          <w:rFonts w:ascii="Times New Roman" w:eastAsia="宋体" w:hAnsi="Times New Roman" w:cs="Times New Roman" w:hint="eastAsia"/>
          <w:color w:val="000000" w:themeColor="text1"/>
          <w:kern w:val="0"/>
          <w:sz w:val="24"/>
          <w:szCs w:val="24"/>
          <w:shd w:val="clear" w:color="auto" w:fill="FFFFFF"/>
        </w:rPr>
        <w:t>）</w:t>
      </w:r>
      <w:r w:rsidR="00CF21D4" w:rsidRPr="00CF21D4">
        <w:rPr>
          <w:rFonts w:ascii="Times New Roman" w:eastAsia="宋体" w:hAnsi="Times New Roman" w:cs="Times New Roman"/>
          <w:color w:val="000000" w:themeColor="text1"/>
          <w:kern w:val="0"/>
          <w:sz w:val="24"/>
          <w:szCs w:val="24"/>
          <w:shd w:val="clear" w:color="auto" w:fill="FFFFFF"/>
        </w:rPr>
        <w:t>）</w:t>
      </w:r>
    </w:p>
    <w:p w:rsidR="00CF21D4" w:rsidRPr="00CF21D4" w:rsidRDefault="00864902" w:rsidP="00404476">
      <w:pPr>
        <w:adjustRightInd w:val="0"/>
        <w:spacing w:line="360" w:lineRule="auto"/>
        <w:ind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 xml:space="preserve">2. </w:t>
      </w:r>
      <w:r w:rsidR="00CF21D4" w:rsidRPr="00CF21D4">
        <w:rPr>
          <w:rFonts w:ascii="Times New Roman" w:eastAsia="宋体" w:hAnsi="Times New Roman" w:cs="Times New Roman" w:hint="eastAsia"/>
          <w:color w:val="000000" w:themeColor="text1"/>
          <w:kern w:val="0"/>
          <w:sz w:val="24"/>
          <w:szCs w:val="24"/>
          <w:shd w:val="clear" w:color="auto" w:fill="FFFFFF"/>
        </w:rPr>
        <w:t>保证图像检索</w:t>
      </w:r>
      <w:r w:rsidR="00CF21D4" w:rsidRPr="00CF21D4">
        <w:rPr>
          <w:rFonts w:ascii="Times New Roman" w:eastAsia="宋体" w:hAnsi="Times New Roman" w:cs="Times New Roman"/>
          <w:color w:val="000000" w:themeColor="text1"/>
          <w:kern w:val="0"/>
          <w:sz w:val="24"/>
          <w:szCs w:val="24"/>
          <w:shd w:val="clear" w:color="auto" w:fill="FFFFFF"/>
        </w:rPr>
        <w:t>的</w:t>
      </w:r>
      <w:r w:rsidR="00CF21D4" w:rsidRPr="00CF21D4">
        <w:rPr>
          <w:rFonts w:ascii="Times New Roman" w:eastAsia="宋体" w:hAnsi="Times New Roman" w:cs="Times New Roman" w:hint="eastAsia"/>
          <w:color w:val="000000" w:themeColor="text1"/>
          <w:kern w:val="0"/>
          <w:sz w:val="24"/>
          <w:szCs w:val="24"/>
          <w:shd w:val="clear" w:color="auto" w:fill="FFFFFF"/>
        </w:rPr>
        <w:t>查准率；（查准率</w:t>
      </w:r>
      <w:r w:rsidR="00CF21D4" w:rsidRPr="00CF21D4">
        <w:rPr>
          <w:rFonts w:ascii="Times New Roman" w:eastAsia="宋体" w:hAnsi="Times New Roman" w:cs="Times New Roman" w:hint="eastAsia"/>
          <w:color w:val="000000" w:themeColor="text1"/>
          <w:kern w:val="0"/>
          <w:sz w:val="24"/>
          <w:szCs w:val="24"/>
          <w:shd w:val="clear" w:color="auto" w:fill="FFFFFF"/>
        </w:rPr>
        <w:t>=</w:t>
      </w:r>
      <w:r w:rsidR="00CF21D4" w:rsidRPr="00CF21D4">
        <w:rPr>
          <w:rFonts w:ascii="Times New Roman" w:eastAsia="宋体" w:hAnsi="Times New Roman" w:cs="Times New Roman" w:hint="eastAsia"/>
          <w:color w:val="000000" w:themeColor="text1"/>
          <w:kern w:val="0"/>
          <w:sz w:val="24"/>
          <w:szCs w:val="24"/>
          <w:shd w:val="clear" w:color="auto" w:fill="FFFFFF"/>
        </w:rPr>
        <w:t>被检出相关信息量</w:t>
      </w:r>
      <w:r w:rsidR="00CF21D4" w:rsidRPr="00CF21D4">
        <w:rPr>
          <w:rFonts w:ascii="Times New Roman" w:eastAsia="宋体" w:hAnsi="Times New Roman" w:cs="Times New Roman" w:hint="eastAsia"/>
          <w:color w:val="000000" w:themeColor="text1"/>
          <w:kern w:val="0"/>
          <w:sz w:val="24"/>
          <w:szCs w:val="24"/>
          <w:shd w:val="clear" w:color="auto" w:fill="FFFFFF"/>
        </w:rPr>
        <w:t>/</w:t>
      </w:r>
      <w:r w:rsidR="00CF21D4" w:rsidRPr="00CF21D4">
        <w:rPr>
          <w:rFonts w:ascii="Times New Roman" w:eastAsia="宋体" w:hAnsi="Times New Roman" w:cs="Times New Roman" w:hint="eastAsia"/>
          <w:color w:val="000000" w:themeColor="text1"/>
          <w:kern w:val="0"/>
          <w:sz w:val="24"/>
          <w:szCs w:val="24"/>
          <w:shd w:val="clear" w:color="auto" w:fill="FFFFFF"/>
        </w:rPr>
        <w:t>被检出信息总量（</w:t>
      </w:r>
      <w:r w:rsidR="00CF21D4" w:rsidRPr="00CF21D4">
        <w:rPr>
          <w:rFonts w:ascii="Times New Roman" w:eastAsia="宋体" w:hAnsi="Times New Roman" w:cs="Times New Roman" w:hint="eastAsia"/>
          <w:color w:val="000000" w:themeColor="text1"/>
          <w:kern w:val="0"/>
          <w:sz w:val="24"/>
          <w:szCs w:val="24"/>
          <w:shd w:val="clear" w:color="auto" w:fill="FFFFFF"/>
        </w:rPr>
        <w:t>%</w:t>
      </w:r>
      <w:r w:rsidR="00CF21D4" w:rsidRPr="00CF21D4">
        <w:rPr>
          <w:rFonts w:ascii="Times New Roman" w:eastAsia="宋体" w:hAnsi="Times New Roman" w:cs="Times New Roman" w:hint="eastAsia"/>
          <w:color w:val="000000" w:themeColor="text1"/>
          <w:kern w:val="0"/>
          <w:sz w:val="24"/>
          <w:szCs w:val="24"/>
          <w:shd w:val="clear" w:color="auto" w:fill="FFFFFF"/>
        </w:rPr>
        <w:t>））</w:t>
      </w:r>
    </w:p>
    <w:p w:rsidR="00CF21D4" w:rsidRPr="00CF21D4" w:rsidRDefault="001D3EA2" w:rsidP="00404476">
      <w:pPr>
        <w:adjustRightInd w:val="0"/>
        <w:spacing w:line="360" w:lineRule="auto"/>
        <w:ind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 xml:space="preserve">3. </w:t>
      </w:r>
      <w:r w:rsidR="00CF21D4" w:rsidRPr="00CF21D4">
        <w:rPr>
          <w:rFonts w:ascii="Times New Roman" w:eastAsia="宋体" w:hAnsi="Times New Roman" w:cs="Times New Roman" w:hint="eastAsia"/>
          <w:color w:val="000000" w:themeColor="text1"/>
          <w:kern w:val="0"/>
          <w:sz w:val="24"/>
          <w:szCs w:val="24"/>
          <w:shd w:val="clear" w:color="auto" w:fill="FFFFFF"/>
        </w:rPr>
        <w:t>大数据规模检索</w:t>
      </w:r>
      <w:r w:rsidR="00CF21D4" w:rsidRPr="00CF21D4">
        <w:rPr>
          <w:rFonts w:ascii="Times New Roman" w:eastAsia="宋体" w:hAnsi="Times New Roman" w:cs="Times New Roman"/>
          <w:color w:val="000000" w:themeColor="text1"/>
          <w:kern w:val="0"/>
          <w:sz w:val="24"/>
          <w:szCs w:val="24"/>
          <w:shd w:val="clear" w:color="auto" w:fill="FFFFFF"/>
        </w:rPr>
        <w:t>的效率；由于可能有大量</w:t>
      </w:r>
      <w:r w:rsidR="00CF21D4" w:rsidRPr="00CF21D4">
        <w:rPr>
          <w:rFonts w:ascii="Times New Roman" w:eastAsia="宋体" w:hAnsi="Times New Roman" w:cs="Times New Roman" w:hint="eastAsia"/>
          <w:color w:val="000000" w:themeColor="text1"/>
          <w:kern w:val="0"/>
          <w:sz w:val="24"/>
          <w:szCs w:val="24"/>
          <w:shd w:val="clear" w:color="auto" w:fill="FFFFFF"/>
        </w:rPr>
        <w:t>检索</w:t>
      </w:r>
      <w:r w:rsidR="00CF21D4" w:rsidRPr="00CF21D4">
        <w:rPr>
          <w:rFonts w:ascii="Times New Roman" w:eastAsia="宋体" w:hAnsi="Times New Roman" w:cs="Times New Roman"/>
          <w:color w:val="000000" w:themeColor="text1"/>
          <w:kern w:val="0"/>
          <w:sz w:val="24"/>
          <w:szCs w:val="24"/>
          <w:shd w:val="clear" w:color="auto" w:fill="FFFFFF"/>
        </w:rPr>
        <w:t>的要求，需要保证</w:t>
      </w:r>
      <w:r w:rsidR="00CF21D4" w:rsidRPr="00CF21D4">
        <w:rPr>
          <w:rFonts w:ascii="Times New Roman" w:eastAsia="宋体" w:hAnsi="Times New Roman" w:cs="Times New Roman" w:hint="eastAsia"/>
          <w:color w:val="000000" w:themeColor="text1"/>
          <w:kern w:val="0"/>
          <w:sz w:val="24"/>
          <w:szCs w:val="24"/>
          <w:shd w:val="clear" w:color="auto" w:fill="FFFFFF"/>
        </w:rPr>
        <w:t>检索</w:t>
      </w:r>
      <w:r w:rsidR="005D1515">
        <w:rPr>
          <w:rFonts w:ascii="Times New Roman" w:eastAsia="宋体" w:hAnsi="Times New Roman" w:cs="Times New Roman"/>
          <w:color w:val="000000" w:themeColor="text1"/>
          <w:kern w:val="0"/>
          <w:sz w:val="24"/>
          <w:szCs w:val="24"/>
          <w:shd w:val="clear" w:color="auto" w:fill="FFFFFF"/>
        </w:rPr>
        <w:t>的效率</w:t>
      </w:r>
      <w:r w:rsidR="00583470">
        <w:rPr>
          <w:rFonts w:ascii="Times New Roman" w:eastAsia="宋体" w:hAnsi="Times New Roman" w:cs="Times New Roman" w:hint="eastAsia"/>
          <w:color w:val="000000" w:themeColor="text1"/>
          <w:kern w:val="0"/>
          <w:sz w:val="24"/>
          <w:szCs w:val="24"/>
          <w:shd w:val="clear" w:color="auto" w:fill="FFFFFF"/>
        </w:rPr>
        <w:t>；</w:t>
      </w:r>
      <w:r w:rsidR="00CF21D4" w:rsidRPr="00CF21D4">
        <w:rPr>
          <w:rFonts w:ascii="Times New Roman" w:eastAsia="宋体" w:hAnsi="Times New Roman" w:cs="Times New Roman"/>
          <w:color w:val="000000" w:themeColor="text1"/>
          <w:kern w:val="0"/>
          <w:sz w:val="24"/>
          <w:szCs w:val="24"/>
          <w:shd w:val="clear" w:color="auto" w:fill="FFFFFF"/>
        </w:rPr>
        <w:t>如果</w:t>
      </w:r>
      <w:r w:rsidR="00CF21D4" w:rsidRPr="00CF21D4">
        <w:rPr>
          <w:rFonts w:ascii="Times New Roman" w:eastAsia="宋体" w:hAnsi="Times New Roman" w:cs="Times New Roman"/>
          <w:color w:val="000000" w:themeColor="text1"/>
          <w:kern w:val="0"/>
          <w:sz w:val="24"/>
          <w:szCs w:val="24"/>
          <w:shd w:val="clear" w:color="auto" w:fill="FFFFFF"/>
        </w:rPr>
        <w:t>L</w:t>
      </w:r>
      <w:r w:rsidR="00CF21D4" w:rsidRPr="00CF21D4">
        <w:rPr>
          <w:rFonts w:ascii="Times New Roman" w:eastAsia="宋体" w:hAnsi="Times New Roman" w:cs="Times New Roman" w:hint="eastAsia"/>
          <w:color w:val="000000" w:themeColor="text1"/>
          <w:kern w:val="0"/>
          <w:sz w:val="24"/>
          <w:szCs w:val="24"/>
          <w:shd w:val="clear" w:color="auto" w:fill="FFFFFF"/>
        </w:rPr>
        <w:t>ire</w:t>
      </w:r>
      <w:r w:rsidR="00CF21D4" w:rsidRPr="00CF21D4">
        <w:rPr>
          <w:rFonts w:ascii="Times New Roman" w:eastAsia="宋体" w:hAnsi="Times New Roman" w:cs="Times New Roman" w:hint="eastAsia"/>
          <w:color w:val="000000" w:themeColor="text1"/>
          <w:kern w:val="0"/>
          <w:sz w:val="24"/>
          <w:szCs w:val="24"/>
          <w:shd w:val="clear" w:color="auto" w:fill="FFFFFF"/>
        </w:rPr>
        <w:t>的设计或算法影响了效率</w:t>
      </w:r>
      <w:r w:rsidR="00CF21D4" w:rsidRPr="00CF21D4">
        <w:rPr>
          <w:rFonts w:ascii="Times New Roman" w:eastAsia="宋体" w:hAnsi="Times New Roman" w:cs="Times New Roman"/>
          <w:color w:val="000000" w:themeColor="text1"/>
          <w:kern w:val="0"/>
          <w:sz w:val="24"/>
          <w:szCs w:val="24"/>
          <w:shd w:val="clear" w:color="auto" w:fill="FFFFFF"/>
        </w:rPr>
        <w:t>，则需要</w:t>
      </w:r>
      <w:r w:rsidR="00CF21D4" w:rsidRPr="00CF21D4">
        <w:rPr>
          <w:rFonts w:ascii="Times New Roman" w:eastAsia="宋体" w:hAnsi="Times New Roman" w:cs="Times New Roman" w:hint="eastAsia"/>
          <w:color w:val="000000" w:themeColor="text1"/>
          <w:kern w:val="0"/>
          <w:sz w:val="24"/>
          <w:szCs w:val="24"/>
          <w:shd w:val="clear" w:color="auto" w:fill="FFFFFF"/>
        </w:rPr>
        <w:t>尝试对</w:t>
      </w:r>
      <w:r w:rsidR="00CF21D4" w:rsidRPr="00CF21D4">
        <w:rPr>
          <w:rFonts w:ascii="Times New Roman" w:eastAsia="宋体" w:hAnsi="Times New Roman" w:cs="Times New Roman"/>
          <w:color w:val="000000" w:themeColor="text1"/>
          <w:kern w:val="0"/>
          <w:sz w:val="24"/>
          <w:szCs w:val="24"/>
          <w:shd w:val="clear" w:color="auto" w:fill="FFFFFF"/>
        </w:rPr>
        <w:t>L</w:t>
      </w:r>
      <w:r w:rsidR="00CF21D4" w:rsidRPr="00CF21D4">
        <w:rPr>
          <w:rFonts w:ascii="Times New Roman" w:eastAsia="宋体" w:hAnsi="Times New Roman" w:cs="Times New Roman" w:hint="eastAsia"/>
          <w:color w:val="000000" w:themeColor="text1"/>
          <w:kern w:val="0"/>
          <w:sz w:val="24"/>
          <w:szCs w:val="24"/>
          <w:shd w:val="clear" w:color="auto" w:fill="FFFFFF"/>
        </w:rPr>
        <w:t>ire</w:t>
      </w:r>
      <w:r w:rsidR="00CF21D4" w:rsidRPr="00CF21D4">
        <w:rPr>
          <w:rFonts w:ascii="Times New Roman" w:eastAsia="宋体" w:hAnsi="Times New Roman" w:cs="Times New Roman"/>
          <w:color w:val="000000" w:themeColor="text1"/>
          <w:kern w:val="0"/>
          <w:sz w:val="24"/>
          <w:szCs w:val="24"/>
          <w:shd w:val="clear" w:color="auto" w:fill="FFFFFF"/>
        </w:rPr>
        <w:t>进行性能</w:t>
      </w:r>
      <w:r w:rsidR="00CF21D4" w:rsidRPr="00CF21D4">
        <w:rPr>
          <w:rFonts w:ascii="Times New Roman" w:eastAsia="宋体" w:hAnsi="Times New Roman" w:cs="Times New Roman" w:hint="eastAsia"/>
          <w:color w:val="000000" w:themeColor="text1"/>
          <w:kern w:val="0"/>
          <w:sz w:val="24"/>
          <w:szCs w:val="24"/>
          <w:shd w:val="clear" w:color="auto" w:fill="FFFFFF"/>
        </w:rPr>
        <w:t>上的</w:t>
      </w:r>
      <w:r w:rsidR="00CF21D4" w:rsidRPr="00CF21D4">
        <w:rPr>
          <w:rFonts w:ascii="Times New Roman" w:eastAsia="宋体" w:hAnsi="Times New Roman" w:cs="Times New Roman"/>
          <w:color w:val="000000" w:themeColor="text1"/>
          <w:kern w:val="0"/>
          <w:sz w:val="24"/>
          <w:szCs w:val="24"/>
          <w:shd w:val="clear" w:color="auto" w:fill="FFFFFF"/>
        </w:rPr>
        <w:t>优化</w:t>
      </w:r>
    </w:p>
    <w:p w:rsidR="00CF21D4" w:rsidRPr="000631FD" w:rsidRDefault="00864902" w:rsidP="00864902">
      <w:pPr>
        <w:spacing w:line="360" w:lineRule="auto"/>
        <w:ind w:firstLine="420"/>
      </w:pPr>
      <w:r>
        <w:rPr>
          <w:rFonts w:hint="eastAsia"/>
        </w:rPr>
        <w:t>4</w:t>
      </w:r>
      <w:r>
        <w:rPr>
          <w:rFonts w:hint="eastAsia"/>
        </w:rPr>
        <w:t>．</w:t>
      </w:r>
      <w:r w:rsidR="004F6994">
        <w:rPr>
          <w:rFonts w:hint="eastAsia"/>
        </w:rPr>
        <w:t>图像相似度的度量标准的选择</w:t>
      </w:r>
    </w:p>
    <w:p w:rsidR="003659DF" w:rsidRPr="003659DF" w:rsidRDefault="003659DF" w:rsidP="003659DF">
      <w:pPr>
        <w:pStyle w:val="1"/>
        <w:adjustRightInd w:val="0"/>
        <w:spacing w:beforeLines="50" w:before="156" w:afterLines="50" w:after="156"/>
        <w:textAlignment w:val="baseline"/>
        <w:rPr>
          <w:rFonts w:ascii="Times New Roman" w:eastAsia="宋体" w:hAnsi="Times New Roman" w:cs="Times New Roman"/>
        </w:rPr>
      </w:pPr>
      <w:bookmarkStart w:id="44" w:name="_Toc19813"/>
      <w:bookmarkStart w:id="45" w:name="_Toc450132072"/>
      <w:r w:rsidRPr="003659DF">
        <w:rPr>
          <w:rFonts w:ascii="Times New Roman" w:eastAsia="宋体" w:hAnsi="Times New Roman" w:cs="Times New Roman" w:hint="eastAsia"/>
        </w:rPr>
        <w:t>6</w:t>
      </w:r>
      <w:r w:rsidRPr="003659DF">
        <w:rPr>
          <w:rFonts w:ascii="Times New Roman" w:eastAsia="宋体" w:hAnsi="Times New Roman" w:cs="Times New Roman" w:hint="eastAsia"/>
        </w:rPr>
        <w:t>运行</w:t>
      </w:r>
      <w:bookmarkEnd w:id="44"/>
      <w:r w:rsidRPr="003659DF">
        <w:rPr>
          <w:rFonts w:ascii="Times New Roman" w:eastAsia="宋体" w:hAnsi="Times New Roman" w:cs="Times New Roman" w:hint="eastAsia"/>
        </w:rPr>
        <w:t>要求</w:t>
      </w:r>
      <w:bookmarkEnd w:id="45"/>
    </w:p>
    <w:p w:rsidR="003659DF" w:rsidRPr="003659DF" w:rsidRDefault="003659DF" w:rsidP="003659DF">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46" w:name="_Toc17801"/>
      <w:bookmarkStart w:id="47" w:name="_Toc450132073"/>
      <w:r>
        <w:rPr>
          <w:rFonts w:ascii="Times New Roman" w:hAnsi="Times New Roman" w:cs="Times New Roman" w:hint="eastAsia"/>
          <w:color w:val="000000" w:themeColor="text1"/>
          <w:kern w:val="0"/>
        </w:rPr>
        <w:t>6.1</w:t>
      </w:r>
      <w:r w:rsidRPr="003659DF">
        <w:rPr>
          <w:rFonts w:ascii="Times New Roman" w:hAnsi="Times New Roman" w:cs="Times New Roman" w:hint="eastAsia"/>
          <w:color w:val="000000" w:themeColor="text1"/>
          <w:kern w:val="0"/>
        </w:rPr>
        <w:t>硬件要求</w:t>
      </w:r>
      <w:bookmarkEnd w:id="46"/>
      <w:bookmarkEnd w:id="47"/>
    </w:p>
    <w:p w:rsidR="003659DF" w:rsidRPr="00EB5439" w:rsidRDefault="003659DF" w:rsidP="003659DF">
      <w:pPr>
        <w:pStyle w:val="a6"/>
        <w:numPr>
          <w:ilvl w:val="0"/>
          <w:numId w:val="5"/>
        </w:numPr>
        <w:spacing w:line="360" w:lineRule="auto"/>
        <w:ind w:firstLineChars="0"/>
        <w:rPr>
          <w:rFonts w:asciiTheme="minorEastAsia" w:hAnsiTheme="minorEastAsia"/>
        </w:rPr>
      </w:pPr>
      <w:r w:rsidRPr="00EB5439">
        <w:rPr>
          <w:rFonts w:asciiTheme="minorEastAsia" w:hAnsiTheme="minorEastAsia" w:hint="eastAsia"/>
        </w:rPr>
        <w:t>CPU:</w:t>
      </w:r>
      <w:r>
        <w:rPr>
          <w:rFonts w:asciiTheme="minorEastAsia" w:hAnsiTheme="minorEastAsia"/>
        </w:rPr>
        <w:t xml:space="preserve">  </w:t>
      </w:r>
      <w:r w:rsidR="007E7B8C">
        <w:rPr>
          <w:rFonts w:asciiTheme="minorEastAsia" w:hAnsiTheme="minorEastAsia"/>
        </w:rPr>
        <w:t xml:space="preserve">Intel </w:t>
      </w:r>
      <w:r>
        <w:rPr>
          <w:rFonts w:asciiTheme="minorEastAsia" w:hAnsiTheme="minorEastAsia" w:hint="eastAsia"/>
        </w:rPr>
        <w:t>i</w:t>
      </w:r>
      <w:r>
        <w:rPr>
          <w:rFonts w:asciiTheme="minorEastAsia" w:hAnsiTheme="minorEastAsia"/>
        </w:rPr>
        <w:t>5</w:t>
      </w:r>
      <w:r w:rsidR="007E7B8C">
        <w:rPr>
          <w:rFonts w:asciiTheme="minorEastAsia" w:hAnsiTheme="minorEastAsia"/>
        </w:rPr>
        <w:t>及</w:t>
      </w:r>
      <w:r w:rsidRPr="00EB5439">
        <w:rPr>
          <w:rFonts w:asciiTheme="minorEastAsia" w:hAnsiTheme="minorEastAsia" w:hint="eastAsia"/>
        </w:rPr>
        <w:t>以上</w:t>
      </w:r>
    </w:p>
    <w:p w:rsidR="003659DF" w:rsidRPr="00EB5439" w:rsidRDefault="003659DF" w:rsidP="003659DF">
      <w:pPr>
        <w:pStyle w:val="a6"/>
        <w:numPr>
          <w:ilvl w:val="0"/>
          <w:numId w:val="5"/>
        </w:numPr>
        <w:spacing w:line="360" w:lineRule="auto"/>
        <w:ind w:firstLineChars="0"/>
        <w:rPr>
          <w:rFonts w:asciiTheme="minorEastAsia" w:hAnsiTheme="minorEastAsia"/>
        </w:rPr>
      </w:pPr>
      <w:r w:rsidRPr="00EB5439">
        <w:rPr>
          <w:rFonts w:asciiTheme="minorEastAsia" w:hAnsiTheme="minorEastAsia" w:hint="eastAsia"/>
        </w:rPr>
        <w:t>内存：4G内存及以上</w:t>
      </w:r>
    </w:p>
    <w:p w:rsidR="003659DF" w:rsidRPr="00EB5439" w:rsidRDefault="003659DF" w:rsidP="003659DF">
      <w:pPr>
        <w:pStyle w:val="a6"/>
        <w:numPr>
          <w:ilvl w:val="0"/>
          <w:numId w:val="5"/>
        </w:numPr>
        <w:spacing w:line="360" w:lineRule="auto"/>
        <w:ind w:firstLineChars="0"/>
        <w:rPr>
          <w:rFonts w:asciiTheme="minorEastAsia" w:hAnsiTheme="minorEastAsia"/>
        </w:rPr>
      </w:pPr>
      <w:r w:rsidRPr="00EB5439">
        <w:rPr>
          <w:rFonts w:asciiTheme="minorEastAsia" w:hAnsiTheme="minorEastAsia" w:hint="eastAsia"/>
        </w:rPr>
        <w:t>硬盘：</w:t>
      </w:r>
      <w:r w:rsidR="00F44141">
        <w:rPr>
          <w:rFonts w:asciiTheme="minorEastAsia" w:hAnsiTheme="minorEastAsia"/>
        </w:rPr>
        <w:t>2</w:t>
      </w:r>
      <w:r w:rsidRPr="00EB5439">
        <w:rPr>
          <w:rFonts w:asciiTheme="minorEastAsia" w:hAnsiTheme="minorEastAsia" w:hint="eastAsia"/>
        </w:rPr>
        <w:t>0G硬盘及以上</w:t>
      </w:r>
    </w:p>
    <w:p w:rsidR="003659DF" w:rsidRPr="003659DF" w:rsidRDefault="003659DF" w:rsidP="003659DF">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48" w:name="_Toc12103"/>
      <w:bookmarkStart w:id="49" w:name="_Toc450132074"/>
      <w:r>
        <w:rPr>
          <w:rFonts w:ascii="Times New Roman" w:hAnsi="Times New Roman" w:cs="Times New Roman" w:hint="eastAsia"/>
          <w:color w:val="000000" w:themeColor="text1"/>
          <w:kern w:val="0"/>
        </w:rPr>
        <w:t>6.2</w:t>
      </w:r>
      <w:r w:rsidRPr="003659DF">
        <w:rPr>
          <w:rFonts w:ascii="Times New Roman" w:hAnsi="Times New Roman" w:cs="Times New Roman" w:hint="eastAsia"/>
          <w:color w:val="000000" w:themeColor="text1"/>
          <w:kern w:val="0"/>
        </w:rPr>
        <w:t>软件要求</w:t>
      </w:r>
      <w:bookmarkEnd w:id="48"/>
      <w:bookmarkEnd w:id="49"/>
    </w:p>
    <w:p w:rsidR="003659DF" w:rsidRPr="00EB5439" w:rsidRDefault="003659DF" w:rsidP="003659DF">
      <w:pPr>
        <w:pStyle w:val="a6"/>
        <w:numPr>
          <w:ilvl w:val="0"/>
          <w:numId w:val="6"/>
        </w:numPr>
        <w:spacing w:line="360" w:lineRule="auto"/>
        <w:ind w:firstLineChars="0"/>
        <w:rPr>
          <w:rFonts w:asciiTheme="minorEastAsia" w:hAnsiTheme="minorEastAsia"/>
        </w:rPr>
      </w:pPr>
      <w:r w:rsidRPr="00EB5439">
        <w:rPr>
          <w:rFonts w:asciiTheme="minorEastAsia" w:hAnsiTheme="minorEastAsia" w:hint="eastAsia"/>
        </w:rPr>
        <w:t>操作系统：Windows</w:t>
      </w:r>
      <w:r w:rsidRPr="00EB5439">
        <w:rPr>
          <w:rFonts w:asciiTheme="minorEastAsia" w:hAnsiTheme="minorEastAsia"/>
        </w:rPr>
        <w:t>7版本及以上</w:t>
      </w:r>
    </w:p>
    <w:p w:rsidR="003659DF" w:rsidRPr="00EB5439" w:rsidRDefault="003659DF" w:rsidP="003659DF">
      <w:pPr>
        <w:pStyle w:val="a6"/>
        <w:numPr>
          <w:ilvl w:val="0"/>
          <w:numId w:val="6"/>
        </w:numPr>
        <w:spacing w:line="360" w:lineRule="auto"/>
        <w:ind w:firstLineChars="0"/>
        <w:rPr>
          <w:rFonts w:asciiTheme="minorEastAsia" w:hAnsiTheme="minorEastAsia"/>
        </w:rPr>
      </w:pPr>
      <w:r w:rsidRPr="00EB5439">
        <w:rPr>
          <w:rFonts w:asciiTheme="minorEastAsia" w:hAnsiTheme="minorEastAsia" w:hint="eastAsia"/>
        </w:rPr>
        <w:t>编译环境：JRE</w:t>
      </w:r>
      <w:r w:rsidRPr="00EB5439">
        <w:rPr>
          <w:rFonts w:asciiTheme="minorEastAsia" w:hAnsiTheme="minorEastAsia"/>
        </w:rPr>
        <w:t>6.0</w:t>
      </w:r>
      <w:r w:rsidRPr="00EB5439">
        <w:rPr>
          <w:rFonts w:asciiTheme="minorEastAsia" w:hAnsiTheme="minorEastAsia" w:hint="eastAsia"/>
        </w:rPr>
        <w:t>版本及以上。</w:t>
      </w:r>
    </w:p>
    <w:sectPr w:rsidR="003659DF" w:rsidRPr="00EB543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76A9" w:rsidRDefault="00EF76A9" w:rsidP="003D3AD7">
      <w:r>
        <w:separator/>
      </w:r>
    </w:p>
  </w:endnote>
  <w:endnote w:type="continuationSeparator" w:id="0">
    <w:p w:rsidR="00EF76A9" w:rsidRDefault="00EF76A9" w:rsidP="003D3A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76A9" w:rsidRDefault="00EF76A9" w:rsidP="003D3AD7">
      <w:r>
        <w:separator/>
      </w:r>
    </w:p>
  </w:footnote>
  <w:footnote w:type="continuationSeparator" w:id="0">
    <w:p w:rsidR="00EF76A9" w:rsidRDefault="00EF76A9" w:rsidP="003D3A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50786"/>
    <w:multiLevelType w:val="hybridMultilevel"/>
    <w:tmpl w:val="1C404D04"/>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nsid w:val="244A5999"/>
    <w:multiLevelType w:val="hybridMultilevel"/>
    <w:tmpl w:val="D694898A"/>
    <w:lvl w:ilvl="0" w:tplc="BBD4324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2D1404D8"/>
    <w:multiLevelType w:val="hybridMultilevel"/>
    <w:tmpl w:val="12B4E53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4BB2480"/>
    <w:multiLevelType w:val="hybridMultilevel"/>
    <w:tmpl w:val="8C3692F2"/>
    <w:lvl w:ilvl="0" w:tplc="0DDE8102">
      <w:start w:val="4"/>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44861380"/>
    <w:multiLevelType w:val="multilevel"/>
    <w:tmpl w:val="DEBC76C4"/>
    <w:lvl w:ilvl="0">
      <w:start w:val="4"/>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
    <w:nsid w:val="49FE469F"/>
    <w:multiLevelType w:val="multilevel"/>
    <w:tmpl w:val="49FE469F"/>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nsid w:val="4E711B65"/>
    <w:multiLevelType w:val="hybridMultilevel"/>
    <w:tmpl w:val="DD7426EA"/>
    <w:lvl w:ilvl="0" w:tplc="4D96EF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4B02692"/>
    <w:multiLevelType w:val="hybridMultilevel"/>
    <w:tmpl w:val="C3DA2DA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64AF509B"/>
    <w:multiLevelType w:val="hybridMultilevel"/>
    <w:tmpl w:val="B362347E"/>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nsid w:val="6B9F72D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6E1A33DA"/>
    <w:multiLevelType w:val="hybridMultilevel"/>
    <w:tmpl w:val="5E84456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6E323A6D"/>
    <w:multiLevelType w:val="multilevel"/>
    <w:tmpl w:val="71CCF8A8"/>
    <w:lvl w:ilvl="0">
      <w:start w:val="4"/>
      <w:numFmt w:val="decimal"/>
      <w:lvlText w:val="%1"/>
      <w:lvlJc w:val="left"/>
      <w:pPr>
        <w:ind w:left="645" w:hanging="645"/>
      </w:pPr>
      <w:rPr>
        <w:rFonts w:hint="default"/>
      </w:rPr>
    </w:lvl>
    <w:lvl w:ilvl="1">
      <w:start w:val="5"/>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nsid w:val="742D452A"/>
    <w:multiLevelType w:val="hybridMultilevel"/>
    <w:tmpl w:val="9E580F62"/>
    <w:lvl w:ilvl="0" w:tplc="1F125EA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nsid w:val="7522669E"/>
    <w:multiLevelType w:val="hybridMultilevel"/>
    <w:tmpl w:val="D63440B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779C798A"/>
    <w:multiLevelType w:val="hybridMultilevel"/>
    <w:tmpl w:val="0ED2F7A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7C2D2B87"/>
    <w:multiLevelType w:val="hybridMultilevel"/>
    <w:tmpl w:val="246804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8"/>
  </w:num>
  <w:num w:numId="2">
    <w:abstractNumId w:val="0"/>
  </w:num>
  <w:num w:numId="3">
    <w:abstractNumId w:val="6"/>
  </w:num>
  <w:num w:numId="4">
    <w:abstractNumId w:val="5"/>
  </w:num>
  <w:num w:numId="5">
    <w:abstractNumId w:val="13"/>
  </w:num>
  <w:num w:numId="6">
    <w:abstractNumId w:val="10"/>
  </w:num>
  <w:num w:numId="7">
    <w:abstractNumId w:val="14"/>
  </w:num>
  <w:num w:numId="8">
    <w:abstractNumId w:val="7"/>
  </w:num>
  <w:num w:numId="9">
    <w:abstractNumId w:val="15"/>
  </w:num>
  <w:num w:numId="10">
    <w:abstractNumId w:val="9"/>
  </w:num>
  <w:num w:numId="11">
    <w:abstractNumId w:val="2"/>
  </w:num>
  <w:num w:numId="12">
    <w:abstractNumId w:val="4"/>
  </w:num>
  <w:num w:numId="13">
    <w:abstractNumId w:val="11"/>
  </w:num>
  <w:num w:numId="14">
    <w:abstractNumId w:val="1"/>
  </w:num>
  <w:num w:numId="15">
    <w:abstractNumId w:val="1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14C"/>
    <w:rsid w:val="00011B5C"/>
    <w:rsid w:val="000126C6"/>
    <w:rsid w:val="000344BC"/>
    <w:rsid w:val="0005439A"/>
    <w:rsid w:val="00073C21"/>
    <w:rsid w:val="00086D84"/>
    <w:rsid w:val="000B581B"/>
    <w:rsid w:val="000D2BCF"/>
    <w:rsid w:val="00125242"/>
    <w:rsid w:val="001A08F9"/>
    <w:rsid w:val="001C242C"/>
    <w:rsid w:val="001D3EA2"/>
    <w:rsid w:val="001F235D"/>
    <w:rsid w:val="001F32AF"/>
    <w:rsid w:val="00217730"/>
    <w:rsid w:val="00230174"/>
    <w:rsid w:val="0023300E"/>
    <w:rsid w:val="00284D14"/>
    <w:rsid w:val="002C3C92"/>
    <w:rsid w:val="002D6009"/>
    <w:rsid w:val="002E6AAD"/>
    <w:rsid w:val="003004C7"/>
    <w:rsid w:val="003074C7"/>
    <w:rsid w:val="00332E35"/>
    <w:rsid w:val="003558F8"/>
    <w:rsid w:val="003659DF"/>
    <w:rsid w:val="00371D0B"/>
    <w:rsid w:val="003B2DE4"/>
    <w:rsid w:val="003C6AC4"/>
    <w:rsid w:val="003D3AD7"/>
    <w:rsid w:val="003E2F4A"/>
    <w:rsid w:val="003F1E8E"/>
    <w:rsid w:val="00404476"/>
    <w:rsid w:val="00417CE3"/>
    <w:rsid w:val="00443E4E"/>
    <w:rsid w:val="00496A9F"/>
    <w:rsid w:val="004A5758"/>
    <w:rsid w:val="004D2C24"/>
    <w:rsid w:val="004F6994"/>
    <w:rsid w:val="00550E56"/>
    <w:rsid w:val="00583470"/>
    <w:rsid w:val="00587208"/>
    <w:rsid w:val="005C76A2"/>
    <w:rsid w:val="005D1515"/>
    <w:rsid w:val="006104FA"/>
    <w:rsid w:val="0062011B"/>
    <w:rsid w:val="006457DD"/>
    <w:rsid w:val="0067266A"/>
    <w:rsid w:val="006C4B25"/>
    <w:rsid w:val="006D27C2"/>
    <w:rsid w:val="007063E1"/>
    <w:rsid w:val="0071767D"/>
    <w:rsid w:val="0072594D"/>
    <w:rsid w:val="00752046"/>
    <w:rsid w:val="0079488A"/>
    <w:rsid w:val="007E7B8C"/>
    <w:rsid w:val="00857EB7"/>
    <w:rsid w:val="00864902"/>
    <w:rsid w:val="008C04F5"/>
    <w:rsid w:val="008E671F"/>
    <w:rsid w:val="00992432"/>
    <w:rsid w:val="009B3EB8"/>
    <w:rsid w:val="009F1E1F"/>
    <w:rsid w:val="00A029E9"/>
    <w:rsid w:val="00A24105"/>
    <w:rsid w:val="00A71F73"/>
    <w:rsid w:val="00AA2818"/>
    <w:rsid w:val="00AE1B6B"/>
    <w:rsid w:val="00AE5B9B"/>
    <w:rsid w:val="00B018DF"/>
    <w:rsid w:val="00B315D3"/>
    <w:rsid w:val="00B317A2"/>
    <w:rsid w:val="00B34C3F"/>
    <w:rsid w:val="00B5135E"/>
    <w:rsid w:val="00B6176A"/>
    <w:rsid w:val="00B962A4"/>
    <w:rsid w:val="00BE5866"/>
    <w:rsid w:val="00C225D4"/>
    <w:rsid w:val="00C306F2"/>
    <w:rsid w:val="00C3329E"/>
    <w:rsid w:val="00C3514C"/>
    <w:rsid w:val="00C379AC"/>
    <w:rsid w:val="00C40F70"/>
    <w:rsid w:val="00C77711"/>
    <w:rsid w:val="00C83830"/>
    <w:rsid w:val="00C94B3D"/>
    <w:rsid w:val="00C95C77"/>
    <w:rsid w:val="00CA317F"/>
    <w:rsid w:val="00CB70A7"/>
    <w:rsid w:val="00CC0A73"/>
    <w:rsid w:val="00CC1720"/>
    <w:rsid w:val="00CD42E6"/>
    <w:rsid w:val="00CE14D3"/>
    <w:rsid w:val="00CF21D4"/>
    <w:rsid w:val="00D30C91"/>
    <w:rsid w:val="00D36872"/>
    <w:rsid w:val="00D5501B"/>
    <w:rsid w:val="00D61C2C"/>
    <w:rsid w:val="00DF399E"/>
    <w:rsid w:val="00DF792F"/>
    <w:rsid w:val="00E1495A"/>
    <w:rsid w:val="00E73E76"/>
    <w:rsid w:val="00EA19D9"/>
    <w:rsid w:val="00EB5439"/>
    <w:rsid w:val="00EF76A9"/>
    <w:rsid w:val="00F04B57"/>
    <w:rsid w:val="00F145D1"/>
    <w:rsid w:val="00F164AF"/>
    <w:rsid w:val="00F2489A"/>
    <w:rsid w:val="00F25F41"/>
    <w:rsid w:val="00F44141"/>
    <w:rsid w:val="00FA5EFB"/>
    <w:rsid w:val="00FF79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C8B7C09-9C9E-4D8B-BC9E-A643A3301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D3AD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D3AD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30174"/>
    <w:pPr>
      <w:keepNext/>
      <w:keepLines/>
      <w:adjustRightInd w:val="0"/>
      <w:spacing w:before="260" w:after="260" w:line="416" w:lineRule="auto"/>
      <w:textAlignment w:val="baseline"/>
      <w:outlineLvl w:val="2"/>
    </w:pPr>
    <w:rPr>
      <w:rFonts w:ascii="Times New Roman" w:eastAsia="宋体" w:hAnsi="Times New Roman" w:cs="Times New Roman"/>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D3AD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D3AD7"/>
    <w:rPr>
      <w:sz w:val="18"/>
      <w:szCs w:val="18"/>
    </w:rPr>
  </w:style>
  <w:style w:type="paragraph" w:styleId="a4">
    <w:name w:val="footer"/>
    <w:basedOn w:val="a"/>
    <w:link w:val="Char0"/>
    <w:uiPriority w:val="99"/>
    <w:unhideWhenUsed/>
    <w:rsid w:val="003D3AD7"/>
    <w:pPr>
      <w:tabs>
        <w:tab w:val="center" w:pos="4153"/>
        <w:tab w:val="right" w:pos="8306"/>
      </w:tabs>
      <w:snapToGrid w:val="0"/>
      <w:jc w:val="left"/>
    </w:pPr>
    <w:rPr>
      <w:sz w:val="18"/>
      <w:szCs w:val="18"/>
    </w:rPr>
  </w:style>
  <w:style w:type="character" w:customStyle="1" w:styleId="Char0">
    <w:name w:val="页脚 Char"/>
    <w:basedOn w:val="a0"/>
    <w:link w:val="a4"/>
    <w:uiPriority w:val="99"/>
    <w:rsid w:val="003D3AD7"/>
    <w:rPr>
      <w:sz w:val="18"/>
      <w:szCs w:val="18"/>
    </w:rPr>
  </w:style>
  <w:style w:type="character" w:customStyle="1" w:styleId="1Char">
    <w:name w:val="标题 1 Char"/>
    <w:basedOn w:val="a0"/>
    <w:link w:val="1"/>
    <w:uiPriority w:val="9"/>
    <w:rsid w:val="003D3AD7"/>
    <w:rPr>
      <w:b/>
      <w:bCs/>
      <w:kern w:val="44"/>
      <w:sz w:val="44"/>
      <w:szCs w:val="44"/>
    </w:rPr>
  </w:style>
  <w:style w:type="character" w:customStyle="1" w:styleId="2Char">
    <w:name w:val="标题 2 Char"/>
    <w:basedOn w:val="a0"/>
    <w:link w:val="2"/>
    <w:uiPriority w:val="9"/>
    <w:rsid w:val="003D3AD7"/>
    <w:rPr>
      <w:rFonts w:asciiTheme="majorHAnsi" w:eastAsiaTheme="majorEastAsia" w:hAnsiTheme="majorHAnsi" w:cstheme="majorBidi"/>
      <w:b/>
      <w:bCs/>
      <w:sz w:val="32"/>
      <w:szCs w:val="32"/>
    </w:rPr>
  </w:style>
  <w:style w:type="table" w:styleId="a5">
    <w:name w:val="Table Grid"/>
    <w:basedOn w:val="a1"/>
    <w:uiPriority w:val="39"/>
    <w:rsid w:val="003D3A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3D3AD7"/>
    <w:pPr>
      <w:ind w:firstLineChars="200" w:firstLine="420"/>
    </w:pPr>
  </w:style>
  <w:style w:type="paragraph" w:styleId="a7">
    <w:name w:val="Date"/>
    <w:basedOn w:val="a"/>
    <w:next w:val="a"/>
    <w:link w:val="Char1"/>
    <w:uiPriority w:val="99"/>
    <w:semiHidden/>
    <w:unhideWhenUsed/>
    <w:rsid w:val="003C6AC4"/>
    <w:pPr>
      <w:ind w:leftChars="2500" w:left="100"/>
    </w:pPr>
  </w:style>
  <w:style w:type="character" w:customStyle="1" w:styleId="Char1">
    <w:name w:val="日期 Char"/>
    <w:basedOn w:val="a0"/>
    <w:link w:val="a7"/>
    <w:uiPriority w:val="99"/>
    <w:semiHidden/>
    <w:rsid w:val="003C6AC4"/>
  </w:style>
  <w:style w:type="paragraph" w:styleId="a8">
    <w:name w:val="caption"/>
    <w:basedOn w:val="a"/>
    <w:next w:val="a"/>
    <w:uiPriority w:val="35"/>
    <w:unhideWhenUsed/>
    <w:qFormat/>
    <w:rsid w:val="00DF399E"/>
    <w:rPr>
      <w:rFonts w:asciiTheme="majorHAnsi" w:eastAsia="黑体" w:hAnsiTheme="majorHAnsi" w:cstheme="majorBidi"/>
      <w:sz w:val="20"/>
      <w:szCs w:val="20"/>
    </w:rPr>
  </w:style>
  <w:style w:type="paragraph" w:styleId="TOC">
    <w:name w:val="TOC Heading"/>
    <w:basedOn w:val="1"/>
    <w:next w:val="a"/>
    <w:uiPriority w:val="39"/>
    <w:unhideWhenUsed/>
    <w:qFormat/>
    <w:rsid w:val="00DF399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3004C7"/>
    <w:pPr>
      <w:tabs>
        <w:tab w:val="right" w:leader="dot" w:pos="8296"/>
      </w:tabs>
      <w:spacing w:line="360" w:lineRule="auto"/>
    </w:pPr>
  </w:style>
  <w:style w:type="character" w:styleId="a9">
    <w:name w:val="Hyperlink"/>
    <w:basedOn w:val="a0"/>
    <w:uiPriority w:val="99"/>
    <w:unhideWhenUsed/>
    <w:rsid w:val="00DF399E"/>
    <w:rPr>
      <w:color w:val="0563C1" w:themeColor="hyperlink"/>
      <w:u w:val="single"/>
    </w:rPr>
  </w:style>
  <w:style w:type="paragraph" w:styleId="20">
    <w:name w:val="toc 2"/>
    <w:basedOn w:val="a"/>
    <w:next w:val="a"/>
    <w:autoRedefine/>
    <w:uiPriority w:val="39"/>
    <w:unhideWhenUsed/>
    <w:rsid w:val="00230174"/>
    <w:pPr>
      <w:ind w:leftChars="200" w:left="420"/>
    </w:pPr>
  </w:style>
  <w:style w:type="character" w:customStyle="1" w:styleId="3Char">
    <w:name w:val="标题 3 Char"/>
    <w:basedOn w:val="a0"/>
    <w:link w:val="3"/>
    <w:uiPriority w:val="9"/>
    <w:rsid w:val="00230174"/>
    <w:rPr>
      <w:rFonts w:ascii="Times New Roman" w:eastAsia="宋体" w:hAnsi="Times New Roman" w:cs="Times New Roman"/>
      <w:b/>
      <w:bCs/>
      <w:kern w:val="0"/>
      <w:sz w:val="32"/>
      <w:szCs w:val="32"/>
    </w:rPr>
  </w:style>
  <w:style w:type="paragraph" w:styleId="30">
    <w:name w:val="toc 3"/>
    <w:basedOn w:val="a"/>
    <w:next w:val="a"/>
    <w:autoRedefine/>
    <w:uiPriority w:val="39"/>
    <w:unhideWhenUsed/>
    <w:rsid w:val="00230174"/>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B5702B-0685-495D-AAD0-44C0D7108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TotalTime>
  <Pages>19</Pages>
  <Words>1161</Words>
  <Characters>6620</Characters>
  <Application>Microsoft Office Word</Application>
  <DocSecurity>0</DocSecurity>
  <Lines>55</Lines>
  <Paragraphs>15</Paragraphs>
  <ScaleCrop>false</ScaleCrop>
  <Company/>
  <LinksUpToDate>false</LinksUpToDate>
  <CharactersWithSpaces>7766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Liu</cp:lastModifiedBy>
  <cp:revision>48</cp:revision>
  <cp:lastPrinted>2016-03-23T15:31:00Z</cp:lastPrinted>
  <dcterms:created xsi:type="dcterms:W3CDTF">2016-04-03T11:49:00Z</dcterms:created>
  <dcterms:modified xsi:type="dcterms:W3CDTF">2017-03-29T01:54:00Z</dcterms:modified>
</cp:coreProperties>
</file>