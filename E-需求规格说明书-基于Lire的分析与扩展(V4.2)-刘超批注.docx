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FA4E2C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33E3C">
        <w:rPr>
          <w:rFonts w:ascii="Times New Roman" w:hAnsi="Times New Roman" w:cs="Times New Roman"/>
          <w:color w:val="000000" w:themeColor="text1"/>
          <w:szCs w:val="21"/>
          <w:shd w:val="clear" w:color="auto" w:fill="FFFFFF"/>
        </w:rPr>
        <w:t>4.2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r w:rsidR="00833E3C" w:rsidRPr="001B26E4" w14:paraId="738CB204" w14:textId="77777777" w:rsidTr="00332E35">
        <w:tc>
          <w:tcPr>
            <w:tcW w:w="1659" w:type="dxa"/>
          </w:tcPr>
          <w:p w14:paraId="1434B6B8" w14:textId="77963B43" w:rsidR="00833E3C" w:rsidRDefault="00833E3C" w:rsidP="00332E35">
            <w:pPr>
              <w:rPr>
                <w:rFonts w:ascii="Times New Roman" w:hAnsi="Times New Roman" w:cs="Times New Roman"/>
                <w:szCs w:val="21"/>
              </w:rPr>
            </w:pPr>
            <w:r>
              <w:rPr>
                <w:rFonts w:ascii="Times New Roman" w:hAnsi="Times New Roman" w:cs="Times New Roman" w:hint="eastAsia"/>
                <w:szCs w:val="21"/>
              </w:rPr>
              <w:t>4.2</w:t>
            </w:r>
          </w:p>
        </w:tc>
        <w:tc>
          <w:tcPr>
            <w:tcW w:w="1659" w:type="dxa"/>
          </w:tcPr>
          <w:p w14:paraId="45526C1D" w14:textId="353677C3" w:rsidR="00833E3C" w:rsidRDefault="005D5D9E" w:rsidP="00332E35">
            <w:pPr>
              <w:rPr>
                <w:rFonts w:ascii="Times New Roman" w:hAnsi="Times New Roman" w:cs="Times New Roman"/>
                <w:szCs w:val="21"/>
              </w:rPr>
            </w:pPr>
            <w:r>
              <w:rPr>
                <w:rFonts w:ascii="Times New Roman" w:hAnsi="Times New Roman" w:cs="Times New Roman" w:hint="eastAsia"/>
                <w:szCs w:val="21"/>
              </w:rPr>
              <w:t>20170530</w:t>
            </w:r>
          </w:p>
        </w:tc>
        <w:tc>
          <w:tcPr>
            <w:tcW w:w="1659" w:type="dxa"/>
          </w:tcPr>
          <w:p w14:paraId="060A6204" w14:textId="7BA08193" w:rsidR="00833E3C" w:rsidRDefault="00833E3C" w:rsidP="00332E35">
            <w:pPr>
              <w:rPr>
                <w:rFonts w:ascii="Times New Roman" w:hAnsi="Times New Roman" w:cs="Times New Roman"/>
                <w:szCs w:val="21"/>
              </w:rPr>
            </w:pPr>
            <w:r>
              <w:rPr>
                <w:rFonts w:ascii="Times New Roman" w:hAnsi="Times New Roman" w:cs="Times New Roman"/>
                <w:szCs w:val="21"/>
              </w:rPr>
              <w:t>刘少凡</w:t>
            </w:r>
            <w:r w:rsidR="005D5D9E">
              <w:rPr>
                <w:rFonts w:ascii="Times New Roman" w:hAnsi="Times New Roman" w:cs="Times New Roman" w:hint="eastAsia"/>
                <w:szCs w:val="21"/>
              </w:rPr>
              <w:t xml:space="preserve"> </w:t>
            </w:r>
            <w:r w:rsidR="005D5D9E">
              <w:rPr>
                <w:rFonts w:ascii="Times New Roman" w:hAnsi="Times New Roman" w:cs="Times New Roman" w:hint="eastAsia"/>
                <w:szCs w:val="21"/>
              </w:rPr>
              <w:t>宋昱材</w:t>
            </w:r>
          </w:p>
        </w:tc>
        <w:tc>
          <w:tcPr>
            <w:tcW w:w="1659" w:type="dxa"/>
          </w:tcPr>
          <w:p w14:paraId="575EDFE2" w14:textId="375C69C8" w:rsidR="00833E3C" w:rsidRDefault="005D5D9E" w:rsidP="00332E35">
            <w:pPr>
              <w:rPr>
                <w:rFonts w:ascii="Times New Roman" w:hAnsi="Times New Roman" w:cs="Times New Roman"/>
                <w:szCs w:val="21"/>
              </w:rPr>
            </w:pPr>
            <w:r>
              <w:rPr>
                <w:rFonts w:ascii="Times New Roman" w:hAnsi="Times New Roman" w:cs="Times New Roman"/>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6DBFD649" w14:textId="2DD87802" w:rsidR="00833E3C" w:rsidRDefault="00833E3C" w:rsidP="00332E35">
            <w:pPr>
              <w:rPr>
                <w:rFonts w:ascii="Times New Roman" w:hAnsi="Times New Roman" w:cs="Times New Roman"/>
                <w:szCs w:val="21"/>
              </w:rPr>
            </w:pPr>
            <w:r>
              <w:rPr>
                <w:rFonts w:ascii="Times New Roman" w:hAnsi="Times New Roman" w:cs="Times New Roman"/>
                <w:szCs w:val="21"/>
              </w:rPr>
              <w:t>增加</w:t>
            </w:r>
            <w:ins w:id="0" w:author="liuchao" w:date="2017-06-02T10:52:00Z">
              <w:r w:rsidR="004564BB">
                <w:rPr>
                  <w:rFonts w:ascii="Times New Roman" w:hAnsi="Times New Roman" w:cs="Times New Roman" w:hint="eastAsia"/>
                  <w:szCs w:val="21"/>
                </w:rPr>
                <w:t>在</w:t>
              </w:r>
              <w:r w:rsidR="004564BB">
                <w:rPr>
                  <w:rFonts w:ascii="Times New Roman" w:hAnsi="Times New Roman" w:cs="Times New Roman" w:hint="eastAsia"/>
                  <w:szCs w:val="21"/>
                </w:rPr>
                <w:t>1.5</w:t>
              </w:r>
              <w:r w:rsidR="004564BB">
                <w:rPr>
                  <w:rFonts w:ascii="Times New Roman" w:hAnsi="Times New Roman" w:cs="Times New Roman" w:hint="eastAsia"/>
                  <w:szCs w:val="21"/>
                </w:rPr>
                <w:t>节中</w:t>
              </w:r>
            </w:ins>
            <w:bookmarkStart w:id="1" w:name="_GoBack"/>
            <w:bookmarkEnd w:id="1"/>
            <w:r>
              <w:rPr>
                <w:rFonts w:ascii="Times New Roman" w:hAnsi="Times New Roman" w:cs="Times New Roman"/>
                <w:szCs w:val="21"/>
              </w:rPr>
              <w:t>术语词典</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C6E5CBB" w14:textId="77777777" w:rsidR="00A220D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43040" w:history="1">
            <w:r w:rsidR="00A220D2" w:rsidRPr="00FF1E8A">
              <w:rPr>
                <w:rStyle w:val="a9"/>
                <w:rFonts w:ascii="Times New Roman" w:eastAsia="宋体" w:hAnsi="Times New Roman" w:cs="Times New Roman"/>
                <w:noProof/>
              </w:rPr>
              <w:t>1</w:t>
            </w:r>
            <w:r w:rsidR="00A220D2" w:rsidRPr="00FF1E8A">
              <w:rPr>
                <w:rStyle w:val="a9"/>
                <w:rFonts w:ascii="Times New Roman" w:eastAsia="宋体" w:hAnsi="Times New Roman" w:cs="Times New Roman" w:hint="eastAsia"/>
                <w:noProof/>
              </w:rPr>
              <w:t>前言</w:t>
            </w:r>
            <w:r w:rsidR="00A220D2">
              <w:rPr>
                <w:noProof/>
                <w:webHidden/>
              </w:rPr>
              <w:tab/>
            </w:r>
            <w:r w:rsidR="00A220D2">
              <w:rPr>
                <w:noProof/>
                <w:webHidden/>
              </w:rPr>
              <w:fldChar w:fldCharType="begin"/>
            </w:r>
            <w:r w:rsidR="00A220D2">
              <w:rPr>
                <w:noProof/>
                <w:webHidden/>
              </w:rPr>
              <w:instrText xml:space="preserve"> PAGEREF _Toc483643040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20E83599" w14:textId="77777777" w:rsidR="00A220D2" w:rsidRDefault="009F3AF8">
          <w:pPr>
            <w:pStyle w:val="20"/>
            <w:tabs>
              <w:tab w:val="right" w:leader="dot" w:pos="8296"/>
            </w:tabs>
            <w:rPr>
              <w:noProof/>
            </w:rPr>
          </w:pPr>
          <w:hyperlink w:anchor="_Toc483643041" w:history="1">
            <w:r w:rsidR="00A220D2" w:rsidRPr="00FF1E8A">
              <w:rPr>
                <w:rStyle w:val="a9"/>
                <w:rFonts w:ascii="Times New Roman" w:hAnsi="Times New Roman" w:cs="Times New Roman"/>
                <w:noProof/>
                <w:kern w:val="0"/>
              </w:rPr>
              <w:t>1.1</w:t>
            </w:r>
            <w:r w:rsidR="00A220D2" w:rsidRPr="00FF1E8A">
              <w:rPr>
                <w:rStyle w:val="a9"/>
                <w:rFonts w:ascii="Times New Roman" w:hAnsi="Times New Roman" w:cs="Times New Roman" w:hint="eastAsia"/>
                <w:noProof/>
                <w:kern w:val="0"/>
              </w:rPr>
              <w:t>目的</w:t>
            </w:r>
            <w:r w:rsidR="00A220D2">
              <w:rPr>
                <w:noProof/>
                <w:webHidden/>
              </w:rPr>
              <w:tab/>
            </w:r>
            <w:r w:rsidR="00A220D2">
              <w:rPr>
                <w:noProof/>
                <w:webHidden/>
              </w:rPr>
              <w:fldChar w:fldCharType="begin"/>
            </w:r>
            <w:r w:rsidR="00A220D2">
              <w:rPr>
                <w:noProof/>
                <w:webHidden/>
              </w:rPr>
              <w:instrText xml:space="preserve"> PAGEREF _Toc483643041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075CE2E3" w14:textId="77777777" w:rsidR="00A220D2" w:rsidRDefault="009F3AF8">
          <w:pPr>
            <w:pStyle w:val="20"/>
            <w:tabs>
              <w:tab w:val="right" w:leader="dot" w:pos="8296"/>
            </w:tabs>
            <w:rPr>
              <w:noProof/>
            </w:rPr>
          </w:pPr>
          <w:hyperlink w:anchor="_Toc483643042" w:history="1">
            <w:r w:rsidR="00A220D2" w:rsidRPr="00FF1E8A">
              <w:rPr>
                <w:rStyle w:val="a9"/>
                <w:rFonts w:ascii="Times New Roman" w:hAnsi="Times New Roman" w:cs="Times New Roman"/>
                <w:noProof/>
                <w:kern w:val="0"/>
              </w:rPr>
              <w:t>1.2</w:t>
            </w:r>
            <w:r w:rsidR="00A220D2" w:rsidRPr="00FF1E8A">
              <w:rPr>
                <w:rStyle w:val="a9"/>
                <w:rFonts w:ascii="Times New Roman" w:hAnsi="Times New Roman" w:cs="Times New Roman" w:hint="eastAsia"/>
                <w:noProof/>
                <w:kern w:val="0"/>
              </w:rPr>
              <w:t>软件需求分析目的</w:t>
            </w:r>
            <w:r w:rsidR="00A220D2">
              <w:rPr>
                <w:noProof/>
                <w:webHidden/>
              </w:rPr>
              <w:tab/>
            </w:r>
            <w:r w:rsidR="00A220D2">
              <w:rPr>
                <w:noProof/>
                <w:webHidden/>
              </w:rPr>
              <w:fldChar w:fldCharType="begin"/>
            </w:r>
            <w:r w:rsidR="00A220D2">
              <w:rPr>
                <w:noProof/>
                <w:webHidden/>
              </w:rPr>
              <w:instrText xml:space="preserve"> PAGEREF _Toc483643042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1178C9B4" w14:textId="77777777" w:rsidR="00A220D2" w:rsidRDefault="009F3AF8">
          <w:pPr>
            <w:pStyle w:val="20"/>
            <w:tabs>
              <w:tab w:val="right" w:leader="dot" w:pos="8296"/>
            </w:tabs>
            <w:rPr>
              <w:noProof/>
            </w:rPr>
          </w:pPr>
          <w:hyperlink w:anchor="_Toc483643043" w:history="1">
            <w:r w:rsidR="00A220D2" w:rsidRPr="00FF1E8A">
              <w:rPr>
                <w:rStyle w:val="a9"/>
                <w:rFonts w:ascii="Times New Roman" w:hAnsi="Times New Roman" w:cs="Times New Roman"/>
                <w:noProof/>
                <w:kern w:val="0"/>
              </w:rPr>
              <w:t>1.3</w:t>
            </w:r>
            <w:r w:rsidR="00A220D2" w:rsidRPr="00FF1E8A">
              <w:rPr>
                <w:rStyle w:val="a9"/>
                <w:rFonts w:ascii="Times New Roman" w:hAnsi="Times New Roman" w:cs="Times New Roman" w:hint="eastAsia"/>
                <w:noProof/>
                <w:kern w:val="0"/>
              </w:rPr>
              <w:t>文档概述</w:t>
            </w:r>
            <w:r w:rsidR="00A220D2">
              <w:rPr>
                <w:noProof/>
                <w:webHidden/>
              </w:rPr>
              <w:tab/>
            </w:r>
            <w:r w:rsidR="00A220D2">
              <w:rPr>
                <w:noProof/>
                <w:webHidden/>
              </w:rPr>
              <w:fldChar w:fldCharType="begin"/>
            </w:r>
            <w:r w:rsidR="00A220D2">
              <w:rPr>
                <w:noProof/>
                <w:webHidden/>
              </w:rPr>
              <w:instrText xml:space="preserve"> PAGEREF _Toc483643043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61DEAA72" w14:textId="77777777" w:rsidR="00A220D2" w:rsidRDefault="009F3AF8">
          <w:pPr>
            <w:pStyle w:val="20"/>
            <w:tabs>
              <w:tab w:val="right" w:leader="dot" w:pos="8296"/>
            </w:tabs>
            <w:rPr>
              <w:noProof/>
            </w:rPr>
          </w:pPr>
          <w:hyperlink w:anchor="_Toc483643044" w:history="1">
            <w:r w:rsidR="00A220D2" w:rsidRPr="00FF1E8A">
              <w:rPr>
                <w:rStyle w:val="a9"/>
                <w:rFonts w:ascii="Times New Roman" w:hAnsi="Times New Roman" w:cs="Times New Roman"/>
                <w:noProof/>
                <w:kern w:val="0"/>
              </w:rPr>
              <w:t>1.4</w:t>
            </w:r>
            <w:r w:rsidR="00A220D2" w:rsidRPr="00FF1E8A">
              <w:rPr>
                <w:rStyle w:val="a9"/>
                <w:rFonts w:ascii="Times New Roman" w:hAnsi="Times New Roman" w:cs="Times New Roman" w:hint="eastAsia"/>
                <w:noProof/>
                <w:kern w:val="0"/>
              </w:rPr>
              <w:t>术语和缩略语</w:t>
            </w:r>
            <w:r w:rsidR="00A220D2">
              <w:rPr>
                <w:noProof/>
                <w:webHidden/>
              </w:rPr>
              <w:tab/>
            </w:r>
            <w:r w:rsidR="00A220D2">
              <w:rPr>
                <w:noProof/>
                <w:webHidden/>
              </w:rPr>
              <w:fldChar w:fldCharType="begin"/>
            </w:r>
            <w:r w:rsidR="00A220D2">
              <w:rPr>
                <w:noProof/>
                <w:webHidden/>
              </w:rPr>
              <w:instrText xml:space="preserve"> PAGEREF _Toc483643044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363DD020" w14:textId="7EC610B0" w:rsidR="00A220D2" w:rsidRDefault="009F3AF8">
          <w:pPr>
            <w:pStyle w:val="20"/>
            <w:tabs>
              <w:tab w:val="right" w:leader="dot" w:pos="8296"/>
            </w:tabs>
            <w:rPr>
              <w:noProof/>
            </w:rPr>
          </w:pPr>
          <w:hyperlink w:anchor="_Toc483643045" w:history="1">
            <w:r w:rsidR="00A220D2">
              <w:rPr>
                <w:rStyle w:val="a9"/>
                <w:rFonts w:ascii="Times New Roman" w:hAnsi="Times New Roman" w:cs="Times New Roman"/>
                <w:noProof/>
                <w:kern w:val="0"/>
              </w:rPr>
              <w:t>1.5</w:t>
            </w:r>
            <w:r w:rsidR="00A220D2" w:rsidRPr="00FF1E8A">
              <w:rPr>
                <w:rStyle w:val="a9"/>
                <w:rFonts w:ascii="Times New Roman" w:hAnsi="Times New Roman" w:cs="Times New Roman" w:hint="eastAsia"/>
                <w:noProof/>
                <w:kern w:val="0"/>
              </w:rPr>
              <w:t>术语词典</w:t>
            </w:r>
            <w:r w:rsidR="00A220D2">
              <w:rPr>
                <w:noProof/>
                <w:webHidden/>
              </w:rPr>
              <w:tab/>
            </w:r>
            <w:r w:rsidR="00A220D2">
              <w:rPr>
                <w:noProof/>
                <w:webHidden/>
              </w:rPr>
              <w:fldChar w:fldCharType="begin"/>
            </w:r>
            <w:r w:rsidR="00A220D2">
              <w:rPr>
                <w:noProof/>
                <w:webHidden/>
              </w:rPr>
              <w:instrText xml:space="preserve"> PAGEREF _Toc483643045 \h </w:instrText>
            </w:r>
            <w:r w:rsidR="00A220D2">
              <w:rPr>
                <w:noProof/>
                <w:webHidden/>
              </w:rPr>
            </w:r>
            <w:r w:rsidR="00A220D2">
              <w:rPr>
                <w:noProof/>
                <w:webHidden/>
              </w:rPr>
              <w:fldChar w:fldCharType="separate"/>
            </w:r>
            <w:r w:rsidR="00A220D2">
              <w:rPr>
                <w:noProof/>
                <w:webHidden/>
              </w:rPr>
              <w:t>6</w:t>
            </w:r>
            <w:r w:rsidR="00A220D2">
              <w:rPr>
                <w:noProof/>
                <w:webHidden/>
              </w:rPr>
              <w:fldChar w:fldCharType="end"/>
            </w:r>
          </w:hyperlink>
        </w:p>
        <w:p w14:paraId="7C662700" w14:textId="77777777" w:rsidR="00A220D2" w:rsidRDefault="009F3AF8">
          <w:pPr>
            <w:pStyle w:val="10"/>
            <w:rPr>
              <w:noProof/>
            </w:rPr>
          </w:pPr>
          <w:hyperlink w:anchor="_Toc483643046" w:history="1">
            <w:r w:rsidR="00A220D2" w:rsidRPr="00FF1E8A">
              <w:rPr>
                <w:rStyle w:val="a9"/>
                <w:rFonts w:ascii="Times New Roman" w:eastAsia="宋体" w:hAnsi="Times New Roman" w:cs="Times New Roman"/>
                <w:noProof/>
              </w:rPr>
              <w:t>2</w:t>
            </w:r>
            <w:r w:rsidR="00A220D2" w:rsidRPr="00FF1E8A">
              <w:rPr>
                <w:rStyle w:val="a9"/>
                <w:rFonts w:ascii="Times New Roman" w:eastAsia="宋体" w:hAnsi="Times New Roman" w:cs="Times New Roman" w:hint="eastAsia"/>
                <w:noProof/>
              </w:rPr>
              <w:t>总体概述</w:t>
            </w:r>
            <w:r w:rsidR="00A220D2">
              <w:rPr>
                <w:noProof/>
                <w:webHidden/>
              </w:rPr>
              <w:tab/>
            </w:r>
            <w:r w:rsidR="00A220D2">
              <w:rPr>
                <w:noProof/>
                <w:webHidden/>
              </w:rPr>
              <w:fldChar w:fldCharType="begin"/>
            </w:r>
            <w:r w:rsidR="00A220D2">
              <w:rPr>
                <w:noProof/>
                <w:webHidden/>
              </w:rPr>
              <w:instrText xml:space="preserve"> PAGEREF _Toc483643046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75F320DC" w14:textId="77777777" w:rsidR="00A220D2" w:rsidRDefault="009F3AF8">
          <w:pPr>
            <w:pStyle w:val="20"/>
            <w:tabs>
              <w:tab w:val="right" w:leader="dot" w:pos="8296"/>
            </w:tabs>
            <w:rPr>
              <w:noProof/>
            </w:rPr>
          </w:pPr>
          <w:hyperlink w:anchor="_Toc483643047" w:history="1">
            <w:r w:rsidR="00A220D2" w:rsidRPr="00FF1E8A">
              <w:rPr>
                <w:rStyle w:val="a9"/>
                <w:rFonts w:ascii="Times New Roman" w:hAnsi="Times New Roman" w:cs="Times New Roman"/>
                <w:noProof/>
                <w:kern w:val="0"/>
              </w:rPr>
              <w:t>2.1</w:t>
            </w:r>
            <w:r w:rsidR="00A220D2" w:rsidRPr="00FF1E8A">
              <w:rPr>
                <w:rStyle w:val="a9"/>
                <w:rFonts w:ascii="Times New Roman" w:hAnsi="Times New Roman" w:cs="Times New Roman" w:hint="eastAsia"/>
                <w:noProof/>
                <w:kern w:val="0"/>
              </w:rPr>
              <w:t>项目概述</w:t>
            </w:r>
            <w:r w:rsidR="00A220D2">
              <w:rPr>
                <w:noProof/>
                <w:webHidden/>
              </w:rPr>
              <w:tab/>
            </w:r>
            <w:r w:rsidR="00A220D2">
              <w:rPr>
                <w:noProof/>
                <w:webHidden/>
              </w:rPr>
              <w:fldChar w:fldCharType="begin"/>
            </w:r>
            <w:r w:rsidR="00A220D2">
              <w:rPr>
                <w:noProof/>
                <w:webHidden/>
              </w:rPr>
              <w:instrText xml:space="preserve"> PAGEREF _Toc483643047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0B408D7D" w14:textId="77777777" w:rsidR="00A220D2" w:rsidRDefault="009F3AF8">
          <w:pPr>
            <w:pStyle w:val="20"/>
            <w:tabs>
              <w:tab w:val="right" w:leader="dot" w:pos="8296"/>
            </w:tabs>
            <w:rPr>
              <w:noProof/>
            </w:rPr>
          </w:pPr>
          <w:hyperlink w:anchor="_Toc483643048" w:history="1">
            <w:r w:rsidR="00A220D2" w:rsidRPr="00FF1E8A">
              <w:rPr>
                <w:rStyle w:val="a9"/>
                <w:rFonts w:ascii="Times New Roman" w:hAnsi="Times New Roman" w:cs="Times New Roman"/>
                <w:noProof/>
                <w:kern w:val="0"/>
              </w:rPr>
              <w:t>2.2</w:t>
            </w:r>
            <w:r w:rsidR="00A220D2" w:rsidRPr="00FF1E8A">
              <w:rPr>
                <w:rStyle w:val="a9"/>
                <w:rFonts w:ascii="Times New Roman" w:hAnsi="Times New Roman" w:cs="Times New Roman" w:hint="eastAsia"/>
                <w:noProof/>
                <w:kern w:val="0"/>
              </w:rPr>
              <w:t>项目包结构简要分析</w:t>
            </w:r>
            <w:r w:rsidR="00A220D2">
              <w:rPr>
                <w:noProof/>
                <w:webHidden/>
              </w:rPr>
              <w:tab/>
            </w:r>
            <w:r w:rsidR="00A220D2">
              <w:rPr>
                <w:noProof/>
                <w:webHidden/>
              </w:rPr>
              <w:fldChar w:fldCharType="begin"/>
            </w:r>
            <w:r w:rsidR="00A220D2">
              <w:rPr>
                <w:noProof/>
                <w:webHidden/>
              </w:rPr>
              <w:instrText xml:space="preserve"> PAGEREF _Toc483643048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4680A7BC" w14:textId="77777777" w:rsidR="00A220D2" w:rsidRDefault="009F3AF8">
          <w:pPr>
            <w:pStyle w:val="20"/>
            <w:tabs>
              <w:tab w:val="right" w:leader="dot" w:pos="8296"/>
            </w:tabs>
            <w:rPr>
              <w:noProof/>
            </w:rPr>
          </w:pPr>
          <w:hyperlink w:anchor="_Toc483643049" w:history="1">
            <w:r w:rsidR="00A220D2" w:rsidRPr="00FF1E8A">
              <w:rPr>
                <w:rStyle w:val="a9"/>
                <w:rFonts w:ascii="Times New Roman" w:hAnsi="Times New Roman" w:cs="Times New Roman"/>
                <w:noProof/>
                <w:kern w:val="0"/>
              </w:rPr>
              <w:t>2.3</w:t>
            </w:r>
            <w:r w:rsidR="00A220D2" w:rsidRPr="00FF1E8A">
              <w:rPr>
                <w:rStyle w:val="a9"/>
                <w:rFonts w:ascii="Times New Roman" w:hAnsi="Times New Roman" w:cs="Times New Roman" w:hint="eastAsia"/>
                <w:noProof/>
                <w:kern w:val="0"/>
              </w:rPr>
              <w:t>用户定义</w:t>
            </w:r>
            <w:r w:rsidR="00A220D2">
              <w:rPr>
                <w:noProof/>
                <w:webHidden/>
              </w:rPr>
              <w:tab/>
            </w:r>
            <w:r w:rsidR="00A220D2">
              <w:rPr>
                <w:noProof/>
                <w:webHidden/>
              </w:rPr>
              <w:fldChar w:fldCharType="begin"/>
            </w:r>
            <w:r w:rsidR="00A220D2">
              <w:rPr>
                <w:noProof/>
                <w:webHidden/>
              </w:rPr>
              <w:instrText xml:space="preserve"> PAGEREF _Toc483643049 \h </w:instrText>
            </w:r>
            <w:r w:rsidR="00A220D2">
              <w:rPr>
                <w:noProof/>
                <w:webHidden/>
              </w:rPr>
            </w:r>
            <w:r w:rsidR="00A220D2">
              <w:rPr>
                <w:noProof/>
                <w:webHidden/>
              </w:rPr>
              <w:fldChar w:fldCharType="separate"/>
            </w:r>
            <w:r w:rsidR="00A220D2">
              <w:rPr>
                <w:noProof/>
                <w:webHidden/>
              </w:rPr>
              <w:t>9</w:t>
            </w:r>
            <w:r w:rsidR="00A220D2">
              <w:rPr>
                <w:noProof/>
                <w:webHidden/>
              </w:rPr>
              <w:fldChar w:fldCharType="end"/>
            </w:r>
          </w:hyperlink>
        </w:p>
        <w:p w14:paraId="50AFC165" w14:textId="77777777" w:rsidR="00A220D2" w:rsidRDefault="009F3AF8">
          <w:pPr>
            <w:pStyle w:val="10"/>
            <w:rPr>
              <w:noProof/>
            </w:rPr>
          </w:pPr>
          <w:hyperlink w:anchor="_Toc483643050" w:history="1">
            <w:r w:rsidR="00A220D2" w:rsidRPr="00FF1E8A">
              <w:rPr>
                <w:rStyle w:val="a9"/>
                <w:rFonts w:ascii="Times New Roman" w:eastAsia="宋体" w:hAnsi="Times New Roman" w:cs="Times New Roman"/>
                <w:noProof/>
              </w:rPr>
              <w:t>3</w:t>
            </w:r>
            <w:r w:rsidR="00A220D2" w:rsidRPr="00FF1E8A">
              <w:rPr>
                <w:rStyle w:val="a9"/>
                <w:rFonts w:ascii="Times New Roman" w:eastAsia="宋体" w:hAnsi="Times New Roman" w:cs="Times New Roman" w:hint="eastAsia"/>
                <w:noProof/>
              </w:rPr>
              <w:t>业务需求</w:t>
            </w:r>
            <w:r w:rsidR="00A220D2">
              <w:rPr>
                <w:noProof/>
                <w:webHidden/>
              </w:rPr>
              <w:tab/>
            </w:r>
            <w:r w:rsidR="00A220D2">
              <w:rPr>
                <w:noProof/>
                <w:webHidden/>
              </w:rPr>
              <w:fldChar w:fldCharType="begin"/>
            </w:r>
            <w:r w:rsidR="00A220D2">
              <w:rPr>
                <w:noProof/>
                <w:webHidden/>
              </w:rPr>
              <w:instrText xml:space="preserve"> PAGEREF _Toc483643050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019B2154" w14:textId="77777777" w:rsidR="00A220D2" w:rsidRDefault="009F3AF8">
          <w:pPr>
            <w:pStyle w:val="20"/>
            <w:tabs>
              <w:tab w:val="right" w:leader="dot" w:pos="8296"/>
            </w:tabs>
            <w:rPr>
              <w:noProof/>
            </w:rPr>
          </w:pPr>
          <w:hyperlink w:anchor="_Toc483643051" w:history="1">
            <w:r w:rsidR="00A220D2" w:rsidRPr="00FF1E8A">
              <w:rPr>
                <w:rStyle w:val="a9"/>
                <w:rFonts w:ascii="Times New Roman" w:hAnsi="Times New Roman" w:cs="Times New Roman"/>
                <w:noProof/>
                <w:kern w:val="0"/>
              </w:rPr>
              <w:t xml:space="preserve">3.1 </w:t>
            </w:r>
            <w:r w:rsidR="00A220D2" w:rsidRPr="00FF1E8A">
              <w:rPr>
                <w:rStyle w:val="a9"/>
                <w:rFonts w:ascii="Times New Roman" w:hAnsi="Times New Roman" w:cs="Times New Roman" w:hint="eastAsia"/>
                <w:noProof/>
                <w:kern w:val="0"/>
              </w:rPr>
              <w:t>业务需求概述</w:t>
            </w:r>
            <w:r w:rsidR="00A220D2">
              <w:rPr>
                <w:noProof/>
                <w:webHidden/>
              </w:rPr>
              <w:tab/>
            </w:r>
            <w:r w:rsidR="00A220D2">
              <w:rPr>
                <w:noProof/>
                <w:webHidden/>
              </w:rPr>
              <w:fldChar w:fldCharType="begin"/>
            </w:r>
            <w:r w:rsidR="00A220D2">
              <w:rPr>
                <w:noProof/>
                <w:webHidden/>
              </w:rPr>
              <w:instrText xml:space="preserve"> PAGEREF _Toc483643051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375A3AA1" w14:textId="77777777" w:rsidR="00A220D2" w:rsidRDefault="009F3AF8">
          <w:pPr>
            <w:pStyle w:val="20"/>
            <w:tabs>
              <w:tab w:val="right" w:leader="dot" w:pos="8296"/>
            </w:tabs>
            <w:rPr>
              <w:noProof/>
            </w:rPr>
          </w:pPr>
          <w:hyperlink w:anchor="_Toc483643052" w:history="1">
            <w:r w:rsidR="00A220D2" w:rsidRPr="00FF1E8A">
              <w:rPr>
                <w:rStyle w:val="a9"/>
                <w:rFonts w:ascii="Times New Roman" w:hAnsi="Times New Roman" w:cs="Times New Roman"/>
                <w:noProof/>
                <w:kern w:val="0"/>
              </w:rPr>
              <w:t xml:space="preserve">3.2 </w:t>
            </w:r>
            <w:r w:rsidR="00A220D2" w:rsidRPr="00FF1E8A">
              <w:rPr>
                <w:rStyle w:val="a9"/>
                <w:rFonts w:ascii="Times New Roman" w:hAnsi="Times New Roman" w:cs="Times New Roman" w:hint="eastAsia"/>
                <w:noProof/>
                <w:kern w:val="0"/>
              </w:rPr>
              <w:t>图像特征提取</w:t>
            </w:r>
            <w:r w:rsidR="00A220D2">
              <w:rPr>
                <w:noProof/>
                <w:webHidden/>
              </w:rPr>
              <w:tab/>
            </w:r>
            <w:r w:rsidR="00A220D2">
              <w:rPr>
                <w:noProof/>
                <w:webHidden/>
              </w:rPr>
              <w:fldChar w:fldCharType="begin"/>
            </w:r>
            <w:r w:rsidR="00A220D2">
              <w:rPr>
                <w:noProof/>
                <w:webHidden/>
              </w:rPr>
              <w:instrText xml:space="preserve"> PAGEREF _Toc483643052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1B88054A" w14:textId="77777777" w:rsidR="00A220D2" w:rsidRDefault="009F3AF8">
          <w:pPr>
            <w:pStyle w:val="20"/>
            <w:tabs>
              <w:tab w:val="right" w:leader="dot" w:pos="8296"/>
            </w:tabs>
            <w:rPr>
              <w:noProof/>
            </w:rPr>
          </w:pPr>
          <w:hyperlink w:anchor="_Toc483643053" w:history="1">
            <w:r w:rsidR="00A220D2" w:rsidRPr="00FF1E8A">
              <w:rPr>
                <w:rStyle w:val="a9"/>
                <w:rFonts w:ascii="Times New Roman" w:hAnsi="Times New Roman" w:cs="Times New Roman"/>
                <w:noProof/>
                <w:kern w:val="0"/>
              </w:rPr>
              <w:t xml:space="preserve">3.3 </w:t>
            </w:r>
            <w:r w:rsidR="00A220D2" w:rsidRPr="00FF1E8A">
              <w:rPr>
                <w:rStyle w:val="a9"/>
                <w:rFonts w:ascii="Times New Roman" w:hAnsi="Times New Roman" w:cs="Times New Roman" w:hint="eastAsia"/>
                <w:noProof/>
                <w:kern w:val="0"/>
              </w:rPr>
              <w:t>图像入库</w:t>
            </w:r>
            <w:r w:rsidR="00A220D2">
              <w:rPr>
                <w:noProof/>
                <w:webHidden/>
              </w:rPr>
              <w:tab/>
            </w:r>
            <w:r w:rsidR="00A220D2">
              <w:rPr>
                <w:noProof/>
                <w:webHidden/>
              </w:rPr>
              <w:fldChar w:fldCharType="begin"/>
            </w:r>
            <w:r w:rsidR="00A220D2">
              <w:rPr>
                <w:noProof/>
                <w:webHidden/>
              </w:rPr>
              <w:instrText xml:space="preserve"> PAGEREF _Toc483643053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4C3F9BCF" w14:textId="77777777" w:rsidR="00A220D2" w:rsidRDefault="009F3AF8">
          <w:pPr>
            <w:pStyle w:val="20"/>
            <w:tabs>
              <w:tab w:val="right" w:leader="dot" w:pos="8296"/>
            </w:tabs>
            <w:rPr>
              <w:noProof/>
            </w:rPr>
          </w:pPr>
          <w:hyperlink w:anchor="_Toc483643054" w:history="1">
            <w:r w:rsidR="00A220D2" w:rsidRPr="00FF1E8A">
              <w:rPr>
                <w:rStyle w:val="a9"/>
                <w:rFonts w:ascii="Times New Roman" w:hAnsi="Times New Roman" w:cs="Times New Roman"/>
                <w:noProof/>
                <w:kern w:val="0"/>
              </w:rPr>
              <w:t xml:space="preserve">3.4 </w:t>
            </w:r>
            <w:r w:rsidR="00A220D2" w:rsidRPr="00FF1E8A">
              <w:rPr>
                <w:rStyle w:val="a9"/>
                <w:rFonts w:ascii="Times New Roman" w:hAnsi="Times New Roman" w:cs="Times New Roman" w:hint="eastAsia"/>
                <w:noProof/>
                <w:kern w:val="0"/>
              </w:rPr>
              <w:t>图像检索</w:t>
            </w:r>
            <w:r w:rsidR="00A220D2">
              <w:rPr>
                <w:noProof/>
                <w:webHidden/>
              </w:rPr>
              <w:tab/>
            </w:r>
            <w:r w:rsidR="00A220D2">
              <w:rPr>
                <w:noProof/>
                <w:webHidden/>
              </w:rPr>
              <w:fldChar w:fldCharType="begin"/>
            </w:r>
            <w:r w:rsidR="00A220D2">
              <w:rPr>
                <w:noProof/>
                <w:webHidden/>
              </w:rPr>
              <w:instrText xml:space="preserve"> PAGEREF _Toc483643054 \h </w:instrText>
            </w:r>
            <w:r w:rsidR="00A220D2">
              <w:rPr>
                <w:noProof/>
                <w:webHidden/>
              </w:rPr>
            </w:r>
            <w:r w:rsidR="00A220D2">
              <w:rPr>
                <w:noProof/>
                <w:webHidden/>
              </w:rPr>
              <w:fldChar w:fldCharType="separate"/>
            </w:r>
            <w:r w:rsidR="00A220D2">
              <w:rPr>
                <w:noProof/>
                <w:webHidden/>
              </w:rPr>
              <w:t>12</w:t>
            </w:r>
            <w:r w:rsidR="00A220D2">
              <w:rPr>
                <w:noProof/>
                <w:webHidden/>
              </w:rPr>
              <w:fldChar w:fldCharType="end"/>
            </w:r>
          </w:hyperlink>
        </w:p>
        <w:p w14:paraId="3F492951" w14:textId="77777777" w:rsidR="00A220D2" w:rsidRDefault="009F3AF8">
          <w:pPr>
            <w:pStyle w:val="10"/>
            <w:rPr>
              <w:noProof/>
            </w:rPr>
          </w:pPr>
          <w:hyperlink w:anchor="_Toc483643055" w:history="1">
            <w:r w:rsidR="00A220D2" w:rsidRPr="00FF1E8A">
              <w:rPr>
                <w:rStyle w:val="a9"/>
                <w:rFonts w:ascii="Times New Roman" w:eastAsia="宋体" w:hAnsi="Times New Roman" w:cs="Times New Roman"/>
                <w:noProof/>
              </w:rPr>
              <w:t>4</w:t>
            </w:r>
            <w:r w:rsidR="00A220D2" w:rsidRPr="00FF1E8A">
              <w:rPr>
                <w:rStyle w:val="a9"/>
                <w:rFonts w:ascii="Times New Roman" w:eastAsia="宋体" w:hAnsi="Times New Roman" w:cs="Times New Roman" w:hint="eastAsia"/>
                <w:noProof/>
              </w:rPr>
              <w:t>功能需求</w:t>
            </w:r>
            <w:r w:rsidR="00A220D2">
              <w:rPr>
                <w:noProof/>
                <w:webHidden/>
              </w:rPr>
              <w:tab/>
            </w:r>
            <w:r w:rsidR="00A220D2">
              <w:rPr>
                <w:noProof/>
                <w:webHidden/>
              </w:rPr>
              <w:fldChar w:fldCharType="begin"/>
            </w:r>
            <w:r w:rsidR="00A220D2">
              <w:rPr>
                <w:noProof/>
                <w:webHidden/>
              </w:rPr>
              <w:instrText xml:space="preserve"> PAGEREF _Toc483643055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4C2EF73" w14:textId="77777777" w:rsidR="00A220D2" w:rsidRDefault="009F3AF8">
          <w:pPr>
            <w:pStyle w:val="20"/>
            <w:tabs>
              <w:tab w:val="right" w:leader="dot" w:pos="8296"/>
            </w:tabs>
            <w:rPr>
              <w:noProof/>
            </w:rPr>
          </w:pPr>
          <w:hyperlink w:anchor="_Toc483643056" w:history="1">
            <w:r w:rsidR="00A220D2" w:rsidRPr="00FF1E8A">
              <w:rPr>
                <w:rStyle w:val="a9"/>
                <w:noProof/>
                <w:kern w:val="0"/>
              </w:rPr>
              <w:t>4.1 Lire</w:t>
            </w:r>
            <w:r w:rsidR="00A220D2" w:rsidRPr="00FF1E8A">
              <w:rPr>
                <w:rStyle w:val="a9"/>
                <w:rFonts w:hint="eastAsia"/>
                <w:noProof/>
                <w:kern w:val="0"/>
              </w:rPr>
              <w:t>用例模型</w:t>
            </w:r>
            <w:r w:rsidR="00A220D2">
              <w:rPr>
                <w:noProof/>
                <w:webHidden/>
              </w:rPr>
              <w:tab/>
            </w:r>
            <w:r w:rsidR="00A220D2">
              <w:rPr>
                <w:noProof/>
                <w:webHidden/>
              </w:rPr>
              <w:fldChar w:fldCharType="begin"/>
            </w:r>
            <w:r w:rsidR="00A220D2">
              <w:rPr>
                <w:noProof/>
                <w:webHidden/>
              </w:rPr>
              <w:instrText xml:space="preserve"> PAGEREF _Toc483643056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569059C" w14:textId="77777777" w:rsidR="00A220D2" w:rsidRDefault="009F3AF8">
          <w:pPr>
            <w:pStyle w:val="20"/>
            <w:tabs>
              <w:tab w:val="right" w:leader="dot" w:pos="8296"/>
            </w:tabs>
            <w:rPr>
              <w:noProof/>
            </w:rPr>
          </w:pPr>
          <w:hyperlink w:anchor="_Toc483643057" w:history="1">
            <w:r w:rsidR="00A220D2" w:rsidRPr="00FF1E8A">
              <w:rPr>
                <w:rStyle w:val="a9"/>
                <w:noProof/>
                <w:kern w:val="0"/>
              </w:rPr>
              <w:t>4.2 Lire</w:t>
            </w:r>
            <w:r w:rsidR="00A220D2" w:rsidRPr="00FF1E8A">
              <w:rPr>
                <w:rStyle w:val="a9"/>
                <w:rFonts w:hint="eastAsia"/>
                <w:noProof/>
                <w:kern w:val="0"/>
              </w:rPr>
              <w:t>用例说明</w:t>
            </w:r>
            <w:r w:rsidR="00A220D2">
              <w:rPr>
                <w:noProof/>
                <w:webHidden/>
              </w:rPr>
              <w:tab/>
            </w:r>
            <w:r w:rsidR="00A220D2">
              <w:rPr>
                <w:noProof/>
                <w:webHidden/>
              </w:rPr>
              <w:fldChar w:fldCharType="begin"/>
            </w:r>
            <w:r w:rsidR="00A220D2">
              <w:rPr>
                <w:noProof/>
                <w:webHidden/>
              </w:rPr>
              <w:instrText xml:space="preserve"> PAGEREF _Toc483643057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5909352B" w14:textId="77777777" w:rsidR="00A220D2" w:rsidRDefault="009F3AF8">
          <w:pPr>
            <w:pStyle w:val="30"/>
            <w:tabs>
              <w:tab w:val="right" w:leader="dot" w:pos="8296"/>
            </w:tabs>
            <w:rPr>
              <w:noProof/>
            </w:rPr>
          </w:pPr>
          <w:hyperlink w:anchor="_Toc483643058" w:history="1">
            <w:r w:rsidR="00A220D2" w:rsidRPr="00FF1E8A">
              <w:rPr>
                <w:rStyle w:val="a9"/>
                <w:noProof/>
              </w:rPr>
              <w:t>4.2.1</w:t>
            </w:r>
            <w:r w:rsidR="00A220D2" w:rsidRPr="00FF1E8A">
              <w:rPr>
                <w:rStyle w:val="a9"/>
                <w:rFonts w:hint="eastAsia"/>
                <w:noProof/>
              </w:rPr>
              <w:t>图像入库</w:t>
            </w:r>
            <w:r w:rsidR="00A220D2">
              <w:rPr>
                <w:noProof/>
                <w:webHidden/>
              </w:rPr>
              <w:tab/>
            </w:r>
            <w:r w:rsidR="00A220D2">
              <w:rPr>
                <w:noProof/>
                <w:webHidden/>
              </w:rPr>
              <w:fldChar w:fldCharType="begin"/>
            </w:r>
            <w:r w:rsidR="00A220D2">
              <w:rPr>
                <w:noProof/>
                <w:webHidden/>
              </w:rPr>
              <w:instrText xml:space="preserve"> PAGEREF _Toc483643058 \h </w:instrText>
            </w:r>
            <w:r w:rsidR="00A220D2">
              <w:rPr>
                <w:noProof/>
                <w:webHidden/>
              </w:rPr>
            </w:r>
            <w:r w:rsidR="00A220D2">
              <w:rPr>
                <w:noProof/>
                <w:webHidden/>
              </w:rPr>
              <w:fldChar w:fldCharType="separate"/>
            </w:r>
            <w:r w:rsidR="00A220D2">
              <w:rPr>
                <w:noProof/>
                <w:webHidden/>
              </w:rPr>
              <w:t>14</w:t>
            </w:r>
            <w:r w:rsidR="00A220D2">
              <w:rPr>
                <w:noProof/>
                <w:webHidden/>
              </w:rPr>
              <w:fldChar w:fldCharType="end"/>
            </w:r>
          </w:hyperlink>
        </w:p>
        <w:p w14:paraId="5149AA6E" w14:textId="77777777" w:rsidR="00A220D2" w:rsidRDefault="009F3AF8">
          <w:pPr>
            <w:pStyle w:val="30"/>
            <w:tabs>
              <w:tab w:val="right" w:leader="dot" w:pos="8296"/>
            </w:tabs>
            <w:rPr>
              <w:noProof/>
            </w:rPr>
          </w:pPr>
          <w:hyperlink w:anchor="_Toc483643059" w:history="1">
            <w:r w:rsidR="00A220D2" w:rsidRPr="00FF1E8A">
              <w:rPr>
                <w:rStyle w:val="a9"/>
                <w:noProof/>
              </w:rPr>
              <w:t xml:space="preserve">4.2.2 </w:t>
            </w:r>
            <w:r w:rsidR="00A220D2" w:rsidRPr="00FF1E8A">
              <w:rPr>
                <w:rStyle w:val="a9"/>
                <w:rFonts w:hint="eastAsia"/>
                <w:noProof/>
              </w:rPr>
              <w:t>全局特征索引构造</w:t>
            </w:r>
            <w:r w:rsidR="00A220D2">
              <w:rPr>
                <w:noProof/>
                <w:webHidden/>
              </w:rPr>
              <w:tab/>
            </w:r>
            <w:r w:rsidR="00A220D2">
              <w:rPr>
                <w:noProof/>
                <w:webHidden/>
              </w:rPr>
              <w:fldChar w:fldCharType="begin"/>
            </w:r>
            <w:r w:rsidR="00A220D2">
              <w:rPr>
                <w:noProof/>
                <w:webHidden/>
              </w:rPr>
              <w:instrText xml:space="preserve"> PAGEREF _Toc483643059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121C28D0" w14:textId="77777777" w:rsidR="00A220D2" w:rsidRDefault="009F3AF8">
          <w:pPr>
            <w:pStyle w:val="30"/>
            <w:tabs>
              <w:tab w:val="right" w:leader="dot" w:pos="8296"/>
            </w:tabs>
            <w:rPr>
              <w:noProof/>
            </w:rPr>
          </w:pPr>
          <w:hyperlink w:anchor="_Toc483643060" w:history="1">
            <w:r w:rsidR="00A220D2" w:rsidRPr="00FF1E8A">
              <w:rPr>
                <w:rStyle w:val="a9"/>
                <w:noProof/>
              </w:rPr>
              <w:t xml:space="preserve">4.2.3 </w:t>
            </w:r>
            <w:r w:rsidR="00A220D2" w:rsidRPr="00FF1E8A">
              <w:rPr>
                <w:rStyle w:val="a9"/>
                <w:rFonts w:hint="eastAsia"/>
                <w:noProof/>
              </w:rPr>
              <w:t>局部特征索引构造</w:t>
            </w:r>
            <w:r w:rsidR="00A220D2">
              <w:rPr>
                <w:noProof/>
                <w:webHidden/>
              </w:rPr>
              <w:tab/>
            </w:r>
            <w:r w:rsidR="00A220D2">
              <w:rPr>
                <w:noProof/>
                <w:webHidden/>
              </w:rPr>
              <w:fldChar w:fldCharType="begin"/>
            </w:r>
            <w:r w:rsidR="00A220D2">
              <w:rPr>
                <w:noProof/>
                <w:webHidden/>
              </w:rPr>
              <w:instrText xml:space="preserve"> PAGEREF _Toc483643060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5D5667C9" w14:textId="77777777" w:rsidR="00A220D2" w:rsidRDefault="009F3AF8">
          <w:pPr>
            <w:pStyle w:val="30"/>
            <w:tabs>
              <w:tab w:val="right" w:leader="dot" w:pos="8296"/>
            </w:tabs>
            <w:rPr>
              <w:noProof/>
            </w:rPr>
          </w:pPr>
          <w:hyperlink w:anchor="_Toc483643061" w:history="1">
            <w:r w:rsidR="00A220D2" w:rsidRPr="00FF1E8A">
              <w:rPr>
                <w:rStyle w:val="a9"/>
                <w:noProof/>
              </w:rPr>
              <w:t xml:space="preserve">4.2.4 </w:t>
            </w:r>
            <w:r w:rsidR="00A220D2" w:rsidRPr="00FF1E8A">
              <w:rPr>
                <w:rStyle w:val="a9"/>
                <w:rFonts w:hint="eastAsia"/>
                <w:noProof/>
              </w:rPr>
              <w:t>混合特征索引构造</w:t>
            </w:r>
            <w:r w:rsidR="00A220D2">
              <w:rPr>
                <w:noProof/>
                <w:webHidden/>
              </w:rPr>
              <w:tab/>
            </w:r>
            <w:r w:rsidR="00A220D2">
              <w:rPr>
                <w:noProof/>
                <w:webHidden/>
              </w:rPr>
              <w:fldChar w:fldCharType="begin"/>
            </w:r>
            <w:r w:rsidR="00A220D2">
              <w:rPr>
                <w:noProof/>
                <w:webHidden/>
              </w:rPr>
              <w:instrText xml:space="preserve"> PAGEREF _Toc483643061 \h </w:instrText>
            </w:r>
            <w:r w:rsidR="00A220D2">
              <w:rPr>
                <w:noProof/>
                <w:webHidden/>
              </w:rPr>
            </w:r>
            <w:r w:rsidR="00A220D2">
              <w:rPr>
                <w:noProof/>
                <w:webHidden/>
              </w:rPr>
              <w:fldChar w:fldCharType="separate"/>
            </w:r>
            <w:r w:rsidR="00A220D2">
              <w:rPr>
                <w:noProof/>
                <w:webHidden/>
              </w:rPr>
              <w:t>16</w:t>
            </w:r>
            <w:r w:rsidR="00A220D2">
              <w:rPr>
                <w:noProof/>
                <w:webHidden/>
              </w:rPr>
              <w:fldChar w:fldCharType="end"/>
            </w:r>
          </w:hyperlink>
        </w:p>
        <w:p w14:paraId="56D87B03" w14:textId="77777777" w:rsidR="00A220D2" w:rsidRDefault="009F3AF8">
          <w:pPr>
            <w:pStyle w:val="30"/>
            <w:tabs>
              <w:tab w:val="right" w:leader="dot" w:pos="8296"/>
            </w:tabs>
            <w:rPr>
              <w:noProof/>
            </w:rPr>
          </w:pPr>
          <w:hyperlink w:anchor="_Toc483643062" w:history="1">
            <w:r w:rsidR="00A220D2" w:rsidRPr="00FF1E8A">
              <w:rPr>
                <w:rStyle w:val="a9"/>
                <w:noProof/>
              </w:rPr>
              <w:t xml:space="preserve">4.2.5 </w:t>
            </w:r>
            <w:r w:rsidR="00A220D2" w:rsidRPr="00FF1E8A">
              <w:rPr>
                <w:rStyle w:val="a9"/>
                <w:rFonts w:hint="eastAsia"/>
                <w:noProof/>
              </w:rPr>
              <w:t>图像检索</w:t>
            </w:r>
            <w:r w:rsidR="00A220D2">
              <w:rPr>
                <w:noProof/>
                <w:webHidden/>
              </w:rPr>
              <w:tab/>
            </w:r>
            <w:r w:rsidR="00A220D2">
              <w:rPr>
                <w:noProof/>
                <w:webHidden/>
              </w:rPr>
              <w:fldChar w:fldCharType="begin"/>
            </w:r>
            <w:r w:rsidR="00A220D2">
              <w:rPr>
                <w:noProof/>
                <w:webHidden/>
              </w:rPr>
              <w:instrText xml:space="preserve"> PAGEREF _Toc483643062 \h </w:instrText>
            </w:r>
            <w:r w:rsidR="00A220D2">
              <w:rPr>
                <w:noProof/>
                <w:webHidden/>
              </w:rPr>
            </w:r>
            <w:r w:rsidR="00A220D2">
              <w:rPr>
                <w:noProof/>
                <w:webHidden/>
              </w:rPr>
              <w:fldChar w:fldCharType="separate"/>
            </w:r>
            <w:r w:rsidR="00A220D2">
              <w:rPr>
                <w:noProof/>
                <w:webHidden/>
              </w:rPr>
              <w:t>17</w:t>
            </w:r>
            <w:r w:rsidR="00A220D2">
              <w:rPr>
                <w:noProof/>
                <w:webHidden/>
              </w:rPr>
              <w:fldChar w:fldCharType="end"/>
            </w:r>
          </w:hyperlink>
        </w:p>
        <w:p w14:paraId="49F3F8A2" w14:textId="77777777" w:rsidR="00A220D2" w:rsidRDefault="009F3AF8">
          <w:pPr>
            <w:pStyle w:val="30"/>
            <w:tabs>
              <w:tab w:val="right" w:leader="dot" w:pos="8296"/>
            </w:tabs>
            <w:rPr>
              <w:noProof/>
            </w:rPr>
          </w:pPr>
          <w:hyperlink w:anchor="_Toc483643063" w:history="1">
            <w:r w:rsidR="00A220D2" w:rsidRPr="00FF1E8A">
              <w:rPr>
                <w:rStyle w:val="a9"/>
                <w:noProof/>
              </w:rPr>
              <w:t xml:space="preserve">4.2.6 </w:t>
            </w:r>
            <w:r w:rsidR="00A220D2" w:rsidRPr="00FF1E8A">
              <w:rPr>
                <w:rStyle w:val="a9"/>
                <w:rFonts w:hint="eastAsia"/>
                <w:noProof/>
              </w:rPr>
              <w:t>图像特征提取</w:t>
            </w:r>
            <w:r w:rsidR="00A220D2">
              <w:rPr>
                <w:noProof/>
                <w:webHidden/>
              </w:rPr>
              <w:tab/>
            </w:r>
            <w:r w:rsidR="00A220D2">
              <w:rPr>
                <w:noProof/>
                <w:webHidden/>
              </w:rPr>
              <w:fldChar w:fldCharType="begin"/>
            </w:r>
            <w:r w:rsidR="00A220D2">
              <w:rPr>
                <w:noProof/>
                <w:webHidden/>
              </w:rPr>
              <w:instrText xml:space="preserve"> PAGEREF _Toc483643063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9630D3" w14:textId="77777777" w:rsidR="00A220D2" w:rsidRDefault="009F3AF8">
          <w:pPr>
            <w:pStyle w:val="30"/>
            <w:tabs>
              <w:tab w:val="right" w:leader="dot" w:pos="8296"/>
            </w:tabs>
            <w:rPr>
              <w:noProof/>
            </w:rPr>
          </w:pPr>
          <w:hyperlink w:anchor="_Toc483643064" w:history="1">
            <w:r w:rsidR="00A220D2" w:rsidRPr="00FF1E8A">
              <w:rPr>
                <w:rStyle w:val="a9"/>
                <w:noProof/>
              </w:rPr>
              <w:t xml:space="preserve">4.2.7 </w:t>
            </w:r>
            <w:r w:rsidR="00A220D2" w:rsidRPr="00FF1E8A">
              <w:rPr>
                <w:rStyle w:val="a9"/>
                <w:rFonts w:hint="eastAsia"/>
                <w:noProof/>
              </w:rPr>
              <w:t>特征距离计算</w:t>
            </w:r>
            <w:r w:rsidR="00A220D2">
              <w:rPr>
                <w:noProof/>
                <w:webHidden/>
              </w:rPr>
              <w:tab/>
            </w:r>
            <w:r w:rsidR="00A220D2">
              <w:rPr>
                <w:noProof/>
                <w:webHidden/>
              </w:rPr>
              <w:fldChar w:fldCharType="begin"/>
            </w:r>
            <w:r w:rsidR="00A220D2">
              <w:rPr>
                <w:noProof/>
                <w:webHidden/>
              </w:rPr>
              <w:instrText xml:space="preserve"> PAGEREF _Toc483643064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DBDD8E" w14:textId="77777777" w:rsidR="00A220D2" w:rsidRDefault="009F3AF8">
          <w:pPr>
            <w:pStyle w:val="20"/>
            <w:tabs>
              <w:tab w:val="right" w:leader="dot" w:pos="8296"/>
            </w:tabs>
            <w:rPr>
              <w:noProof/>
            </w:rPr>
          </w:pPr>
          <w:hyperlink w:anchor="_Toc483643065" w:history="1">
            <w:r w:rsidR="00A220D2" w:rsidRPr="00FF1E8A">
              <w:rPr>
                <w:rStyle w:val="a9"/>
                <w:noProof/>
                <w:kern w:val="0"/>
              </w:rPr>
              <w:t>4.3 CBIR</w:t>
            </w:r>
            <w:r w:rsidR="00A220D2" w:rsidRPr="00FF1E8A">
              <w:rPr>
                <w:rStyle w:val="a9"/>
                <w:rFonts w:hint="eastAsia"/>
                <w:noProof/>
                <w:kern w:val="0"/>
              </w:rPr>
              <w:t>系统用例模型</w:t>
            </w:r>
            <w:r w:rsidR="00A220D2">
              <w:rPr>
                <w:noProof/>
                <w:webHidden/>
              </w:rPr>
              <w:tab/>
            </w:r>
            <w:r w:rsidR="00A220D2">
              <w:rPr>
                <w:noProof/>
                <w:webHidden/>
              </w:rPr>
              <w:fldChar w:fldCharType="begin"/>
            </w:r>
            <w:r w:rsidR="00A220D2">
              <w:rPr>
                <w:noProof/>
                <w:webHidden/>
              </w:rPr>
              <w:instrText xml:space="preserve"> PAGEREF _Toc483643065 \h </w:instrText>
            </w:r>
            <w:r w:rsidR="00A220D2">
              <w:rPr>
                <w:noProof/>
                <w:webHidden/>
              </w:rPr>
            </w:r>
            <w:r w:rsidR="00A220D2">
              <w:rPr>
                <w:noProof/>
                <w:webHidden/>
              </w:rPr>
              <w:fldChar w:fldCharType="separate"/>
            </w:r>
            <w:r w:rsidR="00A220D2">
              <w:rPr>
                <w:noProof/>
                <w:webHidden/>
              </w:rPr>
              <w:t>19</w:t>
            </w:r>
            <w:r w:rsidR="00A220D2">
              <w:rPr>
                <w:noProof/>
                <w:webHidden/>
              </w:rPr>
              <w:fldChar w:fldCharType="end"/>
            </w:r>
          </w:hyperlink>
        </w:p>
        <w:p w14:paraId="20CF4E54" w14:textId="77777777" w:rsidR="00A220D2" w:rsidRDefault="009F3AF8">
          <w:pPr>
            <w:pStyle w:val="20"/>
            <w:tabs>
              <w:tab w:val="right" w:leader="dot" w:pos="8296"/>
            </w:tabs>
            <w:rPr>
              <w:noProof/>
            </w:rPr>
          </w:pPr>
          <w:hyperlink w:anchor="_Toc483643066" w:history="1">
            <w:r w:rsidR="00A220D2" w:rsidRPr="00FF1E8A">
              <w:rPr>
                <w:rStyle w:val="a9"/>
                <w:noProof/>
                <w:kern w:val="0"/>
              </w:rPr>
              <w:t>4.4 CBIR</w:t>
            </w:r>
            <w:r w:rsidR="00A220D2" w:rsidRPr="00FF1E8A">
              <w:rPr>
                <w:rStyle w:val="a9"/>
                <w:rFonts w:hint="eastAsia"/>
                <w:noProof/>
                <w:kern w:val="0"/>
              </w:rPr>
              <w:t>系统用例说明</w:t>
            </w:r>
            <w:r w:rsidR="00A220D2">
              <w:rPr>
                <w:noProof/>
                <w:webHidden/>
              </w:rPr>
              <w:tab/>
            </w:r>
            <w:r w:rsidR="00A220D2">
              <w:rPr>
                <w:noProof/>
                <w:webHidden/>
              </w:rPr>
              <w:fldChar w:fldCharType="begin"/>
            </w:r>
            <w:r w:rsidR="00A220D2">
              <w:rPr>
                <w:noProof/>
                <w:webHidden/>
              </w:rPr>
              <w:instrText xml:space="preserve"> PAGEREF _Toc483643066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4BFCB9C4" w14:textId="77777777" w:rsidR="00A220D2" w:rsidRDefault="009F3AF8">
          <w:pPr>
            <w:pStyle w:val="30"/>
            <w:tabs>
              <w:tab w:val="right" w:leader="dot" w:pos="8296"/>
            </w:tabs>
            <w:rPr>
              <w:noProof/>
            </w:rPr>
          </w:pPr>
          <w:hyperlink w:anchor="_Toc483643067" w:history="1">
            <w:r w:rsidR="00A220D2" w:rsidRPr="00FF1E8A">
              <w:rPr>
                <w:rStyle w:val="a9"/>
                <w:noProof/>
              </w:rPr>
              <w:t>4.4.1 CBIR</w:t>
            </w:r>
            <w:r w:rsidR="00A220D2" w:rsidRPr="00FF1E8A">
              <w:rPr>
                <w:rStyle w:val="a9"/>
                <w:rFonts w:hint="eastAsia"/>
                <w:noProof/>
              </w:rPr>
              <w:t>系统图像入库</w:t>
            </w:r>
            <w:r w:rsidR="00A220D2">
              <w:rPr>
                <w:noProof/>
                <w:webHidden/>
              </w:rPr>
              <w:tab/>
            </w:r>
            <w:r w:rsidR="00A220D2">
              <w:rPr>
                <w:noProof/>
                <w:webHidden/>
              </w:rPr>
              <w:fldChar w:fldCharType="begin"/>
            </w:r>
            <w:r w:rsidR="00A220D2">
              <w:rPr>
                <w:noProof/>
                <w:webHidden/>
              </w:rPr>
              <w:instrText xml:space="preserve"> PAGEREF _Toc483643067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396F7875" w14:textId="77777777" w:rsidR="00A220D2" w:rsidRDefault="009F3AF8">
          <w:pPr>
            <w:pStyle w:val="30"/>
            <w:tabs>
              <w:tab w:val="right" w:leader="dot" w:pos="8296"/>
            </w:tabs>
            <w:rPr>
              <w:noProof/>
            </w:rPr>
          </w:pPr>
          <w:hyperlink w:anchor="_Toc483643068" w:history="1">
            <w:r w:rsidR="00A220D2" w:rsidRPr="00FF1E8A">
              <w:rPr>
                <w:rStyle w:val="a9"/>
                <w:noProof/>
              </w:rPr>
              <w:t>4.4.2 CBIR</w:t>
            </w:r>
            <w:r w:rsidR="00A220D2" w:rsidRPr="00FF1E8A">
              <w:rPr>
                <w:rStyle w:val="a9"/>
                <w:rFonts w:hint="eastAsia"/>
                <w:noProof/>
              </w:rPr>
              <w:t>系统图像检索</w:t>
            </w:r>
            <w:r w:rsidR="00A220D2">
              <w:rPr>
                <w:noProof/>
                <w:webHidden/>
              </w:rPr>
              <w:tab/>
            </w:r>
            <w:r w:rsidR="00A220D2">
              <w:rPr>
                <w:noProof/>
                <w:webHidden/>
              </w:rPr>
              <w:fldChar w:fldCharType="begin"/>
            </w:r>
            <w:r w:rsidR="00A220D2">
              <w:rPr>
                <w:noProof/>
                <w:webHidden/>
              </w:rPr>
              <w:instrText xml:space="preserve"> PAGEREF _Toc483643068 \h </w:instrText>
            </w:r>
            <w:r w:rsidR="00A220D2">
              <w:rPr>
                <w:noProof/>
                <w:webHidden/>
              </w:rPr>
            </w:r>
            <w:r w:rsidR="00A220D2">
              <w:rPr>
                <w:noProof/>
                <w:webHidden/>
              </w:rPr>
              <w:fldChar w:fldCharType="separate"/>
            </w:r>
            <w:r w:rsidR="00A220D2">
              <w:rPr>
                <w:noProof/>
                <w:webHidden/>
              </w:rPr>
              <w:t>21</w:t>
            </w:r>
            <w:r w:rsidR="00A220D2">
              <w:rPr>
                <w:noProof/>
                <w:webHidden/>
              </w:rPr>
              <w:fldChar w:fldCharType="end"/>
            </w:r>
          </w:hyperlink>
        </w:p>
        <w:p w14:paraId="046CFBB2" w14:textId="77777777" w:rsidR="00A220D2" w:rsidRDefault="009F3AF8">
          <w:pPr>
            <w:pStyle w:val="10"/>
            <w:rPr>
              <w:noProof/>
            </w:rPr>
          </w:pPr>
          <w:hyperlink w:anchor="_Toc483643069" w:history="1">
            <w:r w:rsidR="00A220D2" w:rsidRPr="00FF1E8A">
              <w:rPr>
                <w:rStyle w:val="a9"/>
                <w:rFonts w:ascii="Times New Roman" w:eastAsia="宋体" w:hAnsi="Times New Roman" w:cs="Times New Roman"/>
                <w:noProof/>
              </w:rPr>
              <w:t xml:space="preserve">5 </w:t>
            </w:r>
            <w:r w:rsidR="00A220D2" w:rsidRPr="00FF1E8A">
              <w:rPr>
                <w:rStyle w:val="a9"/>
                <w:rFonts w:ascii="Times New Roman" w:eastAsia="宋体" w:hAnsi="Times New Roman" w:cs="Times New Roman" w:hint="eastAsia"/>
                <w:noProof/>
              </w:rPr>
              <w:t>非功能性需求分析</w:t>
            </w:r>
            <w:r w:rsidR="00A220D2">
              <w:rPr>
                <w:noProof/>
                <w:webHidden/>
              </w:rPr>
              <w:tab/>
            </w:r>
            <w:r w:rsidR="00A220D2">
              <w:rPr>
                <w:noProof/>
                <w:webHidden/>
              </w:rPr>
              <w:fldChar w:fldCharType="begin"/>
            </w:r>
            <w:r w:rsidR="00A220D2">
              <w:rPr>
                <w:noProof/>
                <w:webHidden/>
              </w:rPr>
              <w:instrText xml:space="preserve"> PAGEREF _Toc483643069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64009150" w14:textId="77777777" w:rsidR="00A220D2" w:rsidRDefault="009F3AF8">
          <w:pPr>
            <w:pStyle w:val="20"/>
            <w:tabs>
              <w:tab w:val="right" w:leader="dot" w:pos="8296"/>
            </w:tabs>
            <w:rPr>
              <w:noProof/>
            </w:rPr>
          </w:pPr>
          <w:hyperlink w:anchor="_Toc483643070" w:history="1">
            <w:r w:rsidR="00A220D2" w:rsidRPr="00FF1E8A">
              <w:rPr>
                <w:rStyle w:val="a9"/>
                <w:rFonts w:ascii="Times New Roman" w:hAnsi="Times New Roman" w:cs="Times New Roman"/>
                <w:noProof/>
                <w:kern w:val="0"/>
              </w:rPr>
              <w:t xml:space="preserve">5.1 </w:t>
            </w:r>
            <w:r w:rsidR="00A220D2" w:rsidRPr="00FF1E8A">
              <w:rPr>
                <w:rStyle w:val="a9"/>
                <w:rFonts w:ascii="Times New Roman" w:hAnsi="Times New Roman" w:cs="Times New Roman" w:hint="eastAsia"/>
                <w:noProof/>
                <w:kern w:val="0"/>
              </w:rPr>
              <w:t>兼容性</w:t>
            </w:r>
            <w:r w:rsidR="00A220D2">
              <w:rPr>
                <w:noProof/>
                <w:webHidden/>
              </w:rPr>
              <w:tab/>
            </w:r>
            <w:r w:rsidR="00A220D2">
              <w:rPr>
                <w:noProof/>
                <w:webHidden/>
              </w:rPr>
              <w:fldChar w:fldCharType="begin"/>
            </w:r>
            <w:r w:rsidR="00A220D2">
              <w:rPr>
                <w:noProof/>
                <w:webHidden/>
              </w:rPr>
              <w:instrText xml:space="preserve"> PAGEREF _Toc483643070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04D38601" w14:textId="77777777" w:rsidR="00A220D2" w:rsidRDefault="009F3AF8">
          <w:pPr>
            <w:pStyle w:val="30"/>
            <w:tabs>
              <w:tab w:val="right" w:leader="dot" w:pos="8296"/>
            </w:tabs>
            <w:rPr>
              <w:noProof/>
            </w:rPr>
          </w:pPr>
          <w:hyperlink w:anchor="_Toc483643071" w:history="1">
            <w:r w:rsidR="00A220D2" w:rsidRPr="00FF1E8A">
              <w:rPr>
                <w:rStyle w:val="a9"/>
                <w:noProof/>
              </w:rPr>
              <w:t>5.1.1</w:t>
            </w:r>
            <w:r w:rsidR="00A220D2" w:rsidRPr="00FF1E8A">
              <w:rPr>
                <w:rStyle w:val="a9"/>
                <w:rFonts w:hint="eastAsia"/>
                <w:noProof/>
              </w:rPr>
              <w:t>操作系统兼容性</w:t>
            </w:r>
            <w:r w:rsidR="00A220D2">
              <w:rPr>
                <w:noProof/>
                <w:webHidden/>
              </w:rPr>
              <w:tab/>
            </w:r>
            <w:r w:rsidR="00A220D2">
              <w:rPr>
                <w:noProof/>
                <w:webHidden/>
              </w:rPr>
              <w:fldChar w:fldCharType="begin"/>
            </w:r>
            <w:r w:rsidR="00A220D2">
              <w:rPr>
                <w:noProof/>
                <w:webHidden/>
              </w:rPr>
              <w:instrText xml:space="preserve"> PAGEREF _Toc483643071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1C882F8" w14:textId="77777777" w:rsidR="00A220D2" w:rsidRDefault="009F3AF8">
          <w:pPr>
            <w:pStyle w:val="30"/>
            <w:tabs>
              <w:tab w:val="right" w:leader="dot" w:pos="8296"/>
            </w:tabs>
            <w:rPr>
              <w:noProof/>
            </w:rPr>
          </w:pPr>
          <w:hyperlink w:anchor="_Toc483643072" w:history="1">
            <w:r w:rsidR="00A220D2" w:rsidRPr="00FF1E8A">
              <w:rPr>
                <w:rStyle w:val="a9"/>
                <w:noProof/>
              </w:rPr>
              <w:t>5.1.2</w:t>
            </w:r>
            <w:r w:rsidR="00A220D2" w:rsidRPr="00FF1E8A">
              <w:rPr>
                <w:rStyle w:val="a9"/>
                <w:rFonts w:hint="eastAsia"/>
                <w:noProof/>
              </w:rPr>
              <w:t>数据兼容性</w:t>
            </w:r>
            <w:r w:rsidR="00A220D2">
              <w:rPr>
                <w:noProof/>
                <w:webHidden/>
              </w:rPr>
              <w:tab/>
            </w:r>
            <w:r w:rsidR="00A220D2">
              <w:rPr>
                <w:noProof/>
                <w:webHidden/>
              </w:rPr>
              <w:fldChar w:fldCharType="begin"/>
            </w:r>
            <w:r w:rsidR="00A220D2">
              <w:rPr>
                <w:noProof/>
                <w:webHidden/>
              </w:rPr>
              <w:instrText xml:space="preserve"> PAGEREF _Toc483643072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4553D2F" w14:textId="77777777" w:rsidR="00A220D2" w:rsidRDefault="009F3AF8">
          <w:pPr>
            <w:pStyle w:val="20"/>
            <w:tabs>
              <w:tab w:val="right" w:leader="dot" w:pos="8296"/>
            </w:tabs>
            <w:rPr>
              <w:noProof/>
            </w:rPr>
          </w:pPr>
          <w:hyperlink w:anchor="_Toc483643073" w:history="1">
            <w:r w:rsidR="00A220D2" w:rsidRPr="00FF1E8A">
              <w:rPr>
                <w:rStyle w:val="a9"/>
                <w:rFonts w:ascii="Times New Roman" w:hAnsi="Times New Roman" w:cs="Times New Roman"/>
                <w:noProof/>
                <w:kern w:val="0"/>
              </w:rPr>
              <w:t xml:space="preserve">5.2 </w:t>
            </w:r>
            <w:r w:rsidR="00A220D2" w:rsidRPr="00FF1E8A">
              <w:rPr>
                <w:rStyle w:val="a9"/>
                <w:rFonts w:ascii="Times New Roman" w:hAnsi="Times New Roman" w:cs="Times New Roman" w:hint="eastAsia"/>
                <w:noProof/>
                <w:kern w:val="0"/>
              </w:rPr>
              <w:t>可修改性</w:t>
            </w:r>
            <w:r w:rsidR="00A220D2">
              <w:rPr>
                <w:noProof/>
                <w:webHidden/>
              </w:rPr>
              <w:tab/>
            </w:r>
            <w:r w:rsidR="00A220D2">
              <w:rPr>
                <w:noProof/>
                <w:webHidden/>
              </w:rPr>
              <w:fldChar w:fldCharType="begin"/>
            </w:r>
            <w:r w:rsidR="00A220D2">
              <w:rPr>
                <w:noProof/>
                <w:webHidden/>
              </w:rPr>
              <w:instrText xml:space="preserve"> PAGEREF _Toc483643073 \h </w:instrText>
            </w:r>
            <w:r w:rsidR="00A220D2">
              <w:rPr>
                <w:noProof/>
                <w:webHidden/>
              </w:rPr>
            </w:r>
            <w:r w:rsidR="00A220D2">
              <w:rPr>
                <w:noProof/>
                <w:webHidden/>
              </w:rPr>
              <w:fldChar w:fldCharType="separate"/>
            </w:r>
            <w:r w:rsidR="00A220D2">
              <w:rPr>
                <w:noProof/>
                <w:webHidden/>
              </w:rPr>
              <w:t>23</w:t>
            </w:r>
            <w:r w:rsidR="00A220D2">
              <w:rPr>
                <w:noProof/>
                <w:webHidden/>
              </w:rPr>
              <w:fldChar w:fldCharType="end"/>
            </w:r>
          </w:hyperlink>
        </w:p>
        <w:p w14:paraId="15190CCB" w14:textId="77777777" w:rsidR="00A220D2" w:rsidRDefault="009F3AF8">
          <w:pPr>
            <w:pStyle w:val="20"/>
            <w:tabs>
              <w:tab w:val="right" w:leader="dot" w:pos="8296"/>
            </w:tabs>
            <w:rPr>
              <w:noProof/>
            </w:rPr>
          </w:pPr>
          <w:hyperlink w:anchor="_Toc483643074" w:history="1">
            <w:r w:rsidR="00A220D2" w:rsidRPr="00FF1E8A">
              <w:rPr>
                <w:rStyle w:val="a9"/>
                <w:rFonts w:ascii="Times New Roman" w:hAnsi="Times New Roman" w:cs="Times New Roman"/>
                <w:noProof/>
                <w:kern w:val="0"/>
              </w:rPr>
              <w:t xml:space="preserve">5.3 </w:t>
            </w:r>
            <w:r w:rsidR="00A220D2" w:rsidRPr="00FF1E8A">
              <w:rPr>
                <w:rStyle w:val="a9"/>
                <w:rFonts w:ascii="Times New Roman" w:hAnsi="Times New Roman" w:cs="Times New Roman" w:hint="eastAsia"/>
                <w:noProof/>
                <w:kern w:val="0"/>
              </w:rPr>
              <w:t>高效性</w:t>
            </w:r>
            <w:r w:rsidR="00A220D2">
              <w:rPr>
                <w:noProof/>
                <w:webHidden/>
              </w:rPr>
              <w:tab/>
            </w:r>
            <w:r w:rsidR="00A220D2">
              <w:rPr>
                <w:noProof/>
                <w:webHidden/>
              </w:rPr>
              <w:fldChar w:fldCharType="begin"/>
            </w:r>
            <w:r w:rsidR="00A220D2">
              <w:rPr>
                <w:noProof/>
                <w:webHidden/>
              </w:rPr>
              <w:instrText xml:space="preserve"> PAGEREF _Toc483643074 \h </w:instrText>
            </w:r>
            <w:r w:rsidR="00A220D2">
              <w:rPr>
                <w:noProof/>
                <w:webHidden/>
              </w:rPr>
            </w:r>
            <w:r w:rsidR="00A220D2">
              <w:rPr>
                <w:noProof/>
                <w:webHidden/>
              </w:rPr>
              <w:fldChar w:fldCharType="separate"/>
            </w:r>
            <w:r w:rsidR="00A220D2">
              <w:rPr>
                <w:noProof/>
                <w:webHidden/>
              </w:rPr>
              <w:t>24</w:t>
            </w:r>
            <w:r w:rsidR="00A220D2">
              <w:rPr>
                <w:noProof/>
                <w:webHidden/>
              </w:rPr>
              <w:fldChar w:fldCharType="end"/>
            </w:r>
          </w:hyperlink>
        </w:p>
        <w:p w14:paraId="7D0C7D9E" w14:textId="77777777" w:rsidR="00A220D2" w:rsidRDefault="009F3AF8">
          <w:pPr>
            <w:pStyle w:val="10"/>
            <w:rPr>
              <w:noProof/>
            </w:rPr>
          </w:pPr>
          <w:hyperlink w:anchor="_Toc483643075" w:history="1">
            <w:r w:rsidR="00A220D2" w:rsidRPr="00FF1E8A">
              <w:rPr>
                <w:rStyle w:val="a9"/>
                <w:rFonts w:ascii="Times New Roman" w:eastAsia="宋体" w:hAnsi="Times New Roman" w:cs="Times New Roman"/>
                <w:noProof/>
              </w:rPr>
              <w:t>6</w:t>
            </w:r>
            <w:r w:rsidR="00A220D2" w:rsidRPr="00FF1E8A">
              <w:rPr>
                <w:rStyle w:val="a9"/>
                <w:rFonts w:ascii="Times New Roman" w:eastAsia="宋体" w:hAnsi="Times New Roman" w:cs="Times New Roman" w:hint="eastAsia"/>
                <w:noProof/>
              </w:rPr>
              <w:t>运行要求</w:t>
            </w:r>
            <w:r w:rsidR="00A220D2">
              <w:rPr>
                <w:noProof/>
                <w:webHidden/>
              </w:rPr>
              <w:tab/>
            </w:r>
            <w:r w:rsidR="00A220D2">
              <w:rPr>
                <w:noProof/>
                <w:webHidden/>
              </w:rPr>
              <w:fldChar w:fldCharType="begin"/>
            </w:r>
            <w:r w:rsidR="00A220D2">
              <w:rPr>
                <w:noProof/>
                <w:webHidden/>
              </w:rPr>
              <w:instrText xml:space="preserve"> PAGEREF _Toc483643075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633C073D" w14:textId="77777777" w:rsidR="00A220D2" w:rsidRDefault="009F3AF8">
          <w:pPr>
            <w:pStyle w:val="20"/>
            <w:tabs>
              <w:tab w:val="right" w:leader="dot" w:pos="8296"/>
            </w:tabs>
            <w:rPr>
              <w:noProof/>
            </w:rPr>
          </w:pPr>
          <w:hyperlink w:anchor="_Toc483643076" w:history="1">
            <w:r w:rsidR="00A220D2" w:rsidRPr="00FF1E8A">
              <w:rPr>
                <w:rStyle w:val="a9"/>
                <w:rFonts w:ascii="Times New Roman" w:hAnsi="Times New Roman" w:cs="Times New Roman"/>
                <w:noProof/>
                <w:kern w:val="0"/>
              </w:rPr>
              <w:t>6.1</w:t>
            </w:r>
            <w:r w:rsidR="00A220D2" w:rsidRPr="00FF1E8A">
              <w:rPr>
                <w:rStyle w:val="a9"/>
                <w:rFonts w:ascii="Times New Roman" w:hAnsi="Times New Roman" w:cs="Times New Roman" w:hint="eastAsia"/>
                <w:noProof/>
                <w:kern w:val="0"/>
              </w:rPr>
              <w:t>硬件要求</w:t>
            </w:r>
            <w:r w:rsidR="00A220D2">
              <w:rPr>
                <w:noProof/>
                <w:webHidden/>
              </w:rPr>
              <w:tab/>
            </w:r>
            <w:r w:rsidR="00A220D2">
              <w:rPr>
                <w:noProof/>
                <w:webHidden/>
              </w:rPr>
              <w:fldChar w:fldCharType="begin"/>
            </w:r>
            <w:r w:rsidR="00A220D2">
              <w:rPr>
                <w:noProof/>
                <w:webHidden/>
              </w:rPr>
              <w:instrText xml:space="preserve"> PAGEREF _Toc483643076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10EE9E48" w14:textId="77777777" w:rsidR="00A220D2" w:rsidRDefault="009F3AF8">
          <w:pPr>
            <w:pStyle w:val="20"/>
            <w:tabs>
              <w:tab w:val="right" w:leader="dot" w:pos="8296"/>
            </w:tabs>
            <w:rPr>
              <w:noProof/>
            </w:rPr>
          </w:pPr>
          <w:hyperlink w:anchor="_Toc483643077" w:history="1">
            <w:r w:rsidR="00A220D2" w:rsidRPr="00FF1E8A">
              <w:rPr>
                <w:rStyle w:val="a9"/>
                <w:rFonts w:ascii="Times New Roman" w:hAnsi="Times New Roman" w:cs="Times New Roman"/>
                <w:noProof/>
                <w:kern w:val="0"/>
              </w:rPr>
              <w:t>6.2</w:t>
            </w:r>
            <w:r w:rsidR="00A220D2" w:rsidRPr="00FF1E8A">
              <w:rPr>
                <w:rStyle w:val="a9"/>
                <w:rFonts w:ascii="Times New Roman" w:hAnsi="Times New Roman" w:cs="Times New Roman" w:hint="eastAsia"/>
                <w:noProof/>
                <w:kern w:val="0"/>
              </w:rPr>
              <w:t>软件要求</w:t>
            </w:r>
            <w:r w:rsidR="00A220D2">
              <w:rPr>
                <w:noProof/>
                <w:webHidden/>
              </w:rPr>
              <w:tab/>
            </w:r>
            <w:r w:rsidR="00A220D2">
              <w:rPr>
                <w:noProof/>
                <w:webHidden/>
              </w:rPr>
              <w:fldChar w:fldCharType="begin"/>
            </w:r>
            <w:r w:rsidR="00A220D2">
              <w:rPr>
                <w:noProof/>
                <w:webHidden/>
              </w:rPr>
              <w:instrText xml:space="preserve"> PAGEREF _Toc483643077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2D3AF1F2" w14:textId="77777777" w:rsidR="00A220D2" w:rsidRDefault="009F3AF8">
          <w:pPr>
            <w:pStyle w:val="10"/>
            <w:rPr>
              <w:noProof/>
            </w:rPr>
          </w:pPr>
          <w:hyperlink w:anchor="_Toc483643078" w:history="1">
            <w:r w:rsidR="00A220D2" w:rsidRPr="00FF1E8A">
              <w:rPr>
                <w:rStyle w:val="a9"/>
                <w:rFonts w:ascii="Times New Roman" w:eastAsia="宋体" w:hAnsi="Times New Roman" w:cs="Times New Roman"/>
                <w:noProof/>
              </w:rPr>
              <w:t>7</w:t>
            </w:r>
            <w:r w:rsidR="00A220D2" w:rsidRPr="00FF1E8A">
              <w:rPr>
                <w:rStyle w:val="a9"/>
                <w:rFonts w:ascii="Times New Roman" w:eastAsia="宋体" w:hAnsi="Times New Roman" w:cs="Times New Roman" w:hint="eastAsia"/>
                <w:noProof/>
              </w:rPr>
              <w:t>工作重点</w:t>
            </w:r>
            <w:r w:rsidR="00A220D2">
              <w:rPr>
                <w:noProof/>
                <w:webHidden/>
              </w:rPr>
              <w:tab/>
            </w:r>
            <w:r w:rsidR="00A220D2">
              <w:rPr>
                <w:noProof/>
                <w:webHidden/>
              </w:rPr>
              <w:fldChar w:fldCharType="begin"/>
            </w:r>
            <w:r w:rsidR="00A220D2">
              <w:rPr>
                <w:noProof/>
                <w:webHidden/>
              </w:rPr>
              <w:instrText xml:space="preserve"> PAGEREF _Toc483643078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496096D2" w14:textId="77777777" w:rsidR="00A220D2" w:rsidRDefault="009F3AF8">
          <w:pPr>
            <w:pStyle w:val="20"/>
            <w:tabs>
              <w:tab w:val="right" w:leader="dot" w:pos="8296"/>
            </w:tabs>
            <w:rPr>
              <w:noProof/>
            </w:rPr>
          </w:pPr>
          <w:hyperlink w:anchor="_Toc483643079" w:history="1">
            <w:r w:rsidR="00A220D2" w:rsidRPr="00FF1E8A">
              <w:rPr>
                <w:rStyle w:val="a9"/>
                <w:rFonts w:ascii="Times New Roman" w:hAnsi="Times New Roman" w:cs="Times New Roman"/>
                <w:noProof/>
                <w:kern w:val="0"/>
              </w:rPr>
              <w:t xml:space="preserve">7.1 </w:t>
            </w:r>
            <w:r w:rsidR="00A220D2" w:rsidRPr="00FF1E8A">
              <w:rPr>
                <w:rStyle w:val="a9"/>
                <w:rFonts w:ascii="Times New Roman" w:hAnsi="Times New Roman" w:cs="Times New Roman" w:hint="eastAsia"/>
                <w:noProof/>
                <w:kern w:val="0"/>
              </w:rPr>
              <w:t>工作内容</w:t>
            </w:r>
            <w:r w:rsidR="00A220D2">
              <w:rPr>
                <w:noProof/>
                <w:webHidden/>
              </w:rPr>
              <w:tab/>
            </w:r>
            <w:r w:rsidR="00A220D2">
              <w:rPr>
                <w:noProof/>
                <w:webHidden/>
              </w:rPr>
              <w:fldChar w:fldCharType="begin"/>
            </w:r>
            <w:r w:rsidR="00A220D2">
              <w:rPr>
                <w:noProof/>
                <w:webHidden/>
              </w:rPr>
              <w:instrText xml:space="preserve"> PAGEREF _Toc483643079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1986E230" w14:textId="77777777" w:rsidR="00A220D2" w:rsidRDefault="009F3AF8">
          <w:pPr>
            <w:pStyle w:val="20"/>
            <w:tabs>
              <w:tab w:val="right" w:leader="dot" w:pos="8296"/>
            </w:tabs>
            <w:rPr>
              <w:noProof/>
            </w:rPr>
          </w:pPr>
          <w:hyperlink w:anchor="_Toc483643080" w:history="1">
            <w:r w:rsidR="00A220D2" w:rsidRPr="00FF1E8A">
              <w:rPr>
                <w:rStyle w:val="a9"/>
                <w:rFonts w:ascii="Times New Roman" w:hAnsi="Times New Roman" w:cs="Times New Roman"/>
                <w:noProof/>
                <w:kern w:val="0"/>
              </w:rPr>
              <w:t xml:space="preserve">7.2 </w:t>
            </w:r>
            <w:r w:rsidR="00A220D2" w:rsidRPr="00FF1E8A">
              <w:rPr>
                <w:rStyle w:val="a9"/>
                <w:rFonts w:ascii="Times New Roman" w:hAnsi="Times New Roman" w:cs="Times New Roman" w:hint="eastAsia"/>
                <w:noProof/>
                <w:kern w:val="0"/>
              </w:rPr>
              <w:t>技术路线</w:t>
            </w:r>
            <w:r w:rsidR="00A220D2">
              <w:rPr>
                <w:noProof/>
                <w:webHidden/>
              </w:rPr>
              <w:tab/>
            </w:r>
            <w:r w:rsidR="00A220D2">
              <w:rPr>
                <w:noProof/>
                <w:webHidden/>
              </w:rPr>
              <w:fldChar w:fldCharType="begin"/>
            </w:r>
            <w:r w:rsidR="00A220D2">
              <w:rPr>
                <w:noProof/>
                <w:webHidden/>
              </w:rPr>
              <w:instrText xml:space="preserve"> PAGEREF _Toc483643080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66A0147E" w14:textId="77777777" w:rsidR="00A220D2" w:rsidRDefault="009F3AF8">
          <w:pPr>
            <w:pStyle w:val="30"/>
            <w:tabs>
              <w:tab w:val="right" w:leader="dot" w:pos="8296"/>
            </w:tabs>
            <w:rPr>
              <w:noProof/>
            </w:rPr>
          </w:pPr>
          <w:hyperlink w:anchor="_Toc483643081" w:history="1">
            <w:r w:rsidR="00A220D2" w:rsidRPr="00FF1E8A">
              <w:rPr>
                <w:rStyle w:val="a9"/>
                <w:noProof/>
              </w:rPr>
              <w:t xml:space="preserve">7.2.1 </w:t>
            </w:r>
            <w:r w:rsidR="00A220D2" w:rsidRPr="00FF1E8A">
              <w:rPr>
                <w:rStyle w:val="a9"/>
                <w:rFonts w:hint="eastAsia"/>
                <w:noProof/>
              </w:rPr>
              <w:t>增加新的特征提取方法</w:t>
            </w:r>
            <w:r w:rsidR="00A220D2">
              <w:rPr>
                <w:noProof/>
                <w:webHidden/>
              </w:rPr>
              <w:tab/>
            </w:r>
            <w:r w:rsidR="00A220D2">
              <w:rPr>
                <w:noProof/>
                <w:webHidden/>
              </w:rPr>
              <w:fldChar w:fldCharType="begin"/>
            </w:r>
            <w:r w:rsidR="00A220D2">
              <w:rPr>
                <w:noProof/>
                <w:webHidden/>
              </w:rPr>
              <w:instrText xml:space="preserve"> PAGEREF _Toc483643081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263F0370" w14:textId="77777777" w:rsidR="00A220D2" w:rsidRDefault="009F3AF8">
          <w:pPr>
            <w:pStyle w:val="30"/>
            <w:tabs>
              <w:tab w:val="right" w:leader="dot" w:pos="8296"/>
            </w:tabs>
            <w:rPr>
              <w:noProof/>
            </w:rPr>
          </w:pPr>
          <w:hyperlink w:anchor="_Toc483643082" w:history="1">
            <w:r w:rsidR="00A220D2" w:rsidRPr="00FF1E8A">
              <w:rPr>
                <w:rStyle w:val="a9"/>
                <w:noProof/>
              </w:rPr>
              <w:t xml:space="preserve">7.2.2 </w:t>
            </w:r>
            <w:r w:rsidR="00A220D2" w:rsidRPr="00FF1E8A">
              <w:rPr>
                <w:rStyle w:val="a9"/>
                <w:rFonts w:hint="eastAsia"/>
                <w:noProof/>
              </w:rPr>
              <w:t>深度学习框架和模型的选择</w:t>
            </w:r>
            <w:r w:rsidR="00A220D2">
              <w:rPr>
                <w:noProof/>
                <w:webHidden/>
              </w:rPr>
              <w:tab/>
            </w:r>
            <w:r w:rsidR="00A220D2">
              <w:rPr>
                <w:noProof/>
                <w:webHidden/>
              </w:rPr>
              <w:fldChar w:fldCharType="begin"/>
            </w:r>
            <w:r w:rsidR="00A220D2">
              <w:rPr>
                <w:noProof/>
                <w:webHidden/>
              </w:rPr>
              <w:instrText xml:space="preserve"> PAGEREF _Toc483643082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A73951C" w14:textId="77777777" w:rsidR="00A220D2" w:rsidRDefault="009F3AF8">
          <w:pPr>
            <w:pStyle w:val="30"/>
            <w:tabs>
              <w:tab w:val="right" w:leader="dot" w:pos="8296"/>
            </w:tabs>
            <w:rPr>
              <w:noProof/>
            </w:rPr>
          </w:pPr>
          <w:hyperlink w:anchor="_Toc483643083" w:history="1">
            <w:r w:rsidR="00A220D2" w:rsidRPr="00FF1E8A">
              <w:rPr>
                <w:rStyle w:val="a9"/>
                <w:noProof/>
              </w:rPr>
              <w:t>7.2.3 Java</w:t>
            </w:r>
            <w:r w:rsidR="00A220D2" w:rsidRPr="00FF1E8A">
              <w:rPr>
                <w:rStyle w:val="a9"/>
                <w:rFonts w:hint="eastAsia"/>
                <w:noProof/>
              </w:rPr>
              <w:t>对</w:t>
            </w:r>
            <w:r w:rsidR="00A220D2" w:rsidRPr="00FF1E8A">
              <w:rPr>
                <w:rStyle w:val="a9"/>
                <w:noProof/>
              </w:rPr>
              <w:t>C++</w:t>
            </w:r>
            <w:r w:rsidR="00A220D2" w:rsidRPr="00FF1E8A">
              <w:rPr>
                <w:rStyle w:val="a9"/>
                <w:rFonts w:hint="eastAsia"/>
                <w:noProof/>
              </w:rPr>
              <w:t>的调用</w:t>
            </w:r>
            <w:r w:rsidR="00A220D2">
              <w:rPr>
                <w:noProof/>
                <w:webHidden/>
              </w:rPr>
              <w:tab/>
            </w:r>
            <w:r w:rsidR="00A220D2">
              <w:rPr>
                <w:noProof/>
                <w:webHidden/>
              </w:rPr>
              <w:fldChar w:fldCharType="begin"/>
            </w:r>
            <w:r w:rsidR="00A220D2">
              <w:rPr>
                <w:noProof/>
                <w:webHidden/>
              </w:rPr>
              <w:instrText xml:space="preserve"> PAGEREF _Toc483643083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1F2C4092" w14:textId="77777777" w:rsidR="00A220D2" w:rsidRDefault="009F3AF8">
          <w:pPr>
            <w:pStyle w:val="10"/>
            <w:rPr>
              <w:noProof/>
            </w:rPr>
          </w:pPr>
          <w:hyperlink w:anchor="_Toc483643084" w:history="1">
            <w:r w:rsidR="00A220D2" w:rsidRPr="00FF1E8A">
              <w:rPr>
                <w:rStyle w:val="a9"/>
                <w:rFonts w:ascii="Times New Roman" w:eastAsia="宋体" w:hAnsi="Times New Roman" w:cs="Times New Roman" w:hint="eastAsia"/>
                <w:noProof/>
              </w:rPr>
              <w:t>参考资料</w:t>
            </w:r>
            <w:r w:rsidR="00A220D2">
              <w:rPr>
                <w:noProof/>
                <w:webHidden/>
              </w:rPr>
              <w:tab/>
            </w:r>
            <w:r w:rsidR="00A220D2">
              <w:rPr>
                <w:noProof/>
                <w:webHidden/>
              </w:rPr>
              <w:fldChar w:fldCharType="begin"/>
            </w:r>
            <w:r w:rsidR="00A220D2">
              <w:rPr>
                <w:noProof/>
                <w:webHidden/>
              </w:rPr>
              <w:instrText xml:space="preserve"> PAGEREF _Toc483643084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2" w:name="_Toc48364304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2"/>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364304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3"/>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4" w:name="_Toc48364304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4"/>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5" w:name="_Toc483643043"/>
      <w:r w:rsidRPr="00B6176A">
        <w:rPr>
          <w:rFonts w:ascii="Times New Roman" w:hAnsi="Times New Roman" w:cs="Times New Roman"/>
          <w:kern w:val="0"/>
        </w:rPr>
        <w:t>1.3</w:t>
      </w:r>
      <w:r w:rsidRPr="00B6176A">
        <w:rPr>
          <w:rFonts w:ascii="Times New Roman" w:hAnsi="Times New Roman" w:cs="Times New Roman"/>
          <w:kern w:val="0"/>
        </w:rPr>
        <w:t>文档概述</w:t>
      </w:r>
      <w:bookmarkEnd w:id="5"/>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6" w:name="_Toc48364304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6"/>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F030FD">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130F304F" w14:textId="05629646" w:rsidR="00C87A34" w:rsidRPr="00C87A34" w:rsidRDefault="00A220D2" w:rsidP="00C87A34">
      <w:pPr>
        <w:pStyle w:val="2"/>
        <w:adjustRightInd w:val="0"/>
        <w:spacing w:before="120" w:afterLines="50" w:after="156" w:line="360" w:lineRule="auto"/>
        <w:textAlignment w:val="baseline"/>
        <w:rPr>
          <w:rFonts w:ascii="Times New Roman" w:hAnsi="Times New Roman" w:cs="Times New Roman"/>
          <w:kern w:val="0"/>
        </w:rPr>
      </w:pPr>
      <w:bookmarkStart w:id="7" w:name="_Toc483643045"/>
      <w:r>
        <w:rPr>
          <w:rFonts w:ascii="Times New Roman" w:hAnsi="Times New Roman" w:cs="Times New Roman" w:hint="eastAsia"/>
          <w:kern w:val="0"/>
        </w:rPr>
        <w:t>1.5</w:t>
      </w:r>
      <w:r w:rsidR="00C87A34" w:rsidRPr="00C87A34">
        <w:rPr>
          <w:rFonts w:ascii="Times New Roman" w:hAnsi="Times New Roman" w:cs="Times New Roman" w:hint="eastAsia"/>
          <w:kern w:val="0"/>
        </w:rPr>
        <w:t>术语词典</w:t>
      </w:r>
      <w:bookmarkEnd w:id="7"/>
    </w:p>
    <w:p w14:paraId="55ED4680" w14:textId="1F8EA691" w:rsidR="00F030FD" w:rsidRPr="00F030FD" w:rsidRDefault="00F030FD" w:rsidP="00F030FD">
      <w:pPr>
        <w:pStyle w:val="a8"/>
        <w:keepNext/>
        <w:jc w:val="center"/>
        <w:rPr>
          <w:rFonts w:ascii="宋体" w:eastAsia="宋体" w:hAnsi="宋体"/>
          <w:b/>
          <w:sz w:val="21"/>
          <w:szCs w:val="21"/>
        </w:rPr>
      </w:pPr>
      <w:r w:rsidRPr="00F030FD">
        <w:rPr>
          <w:rFonts w:ascii="宋体" w:eastAsia="宋体" w:hAnsi="宋体" w:hint="eastAsia"/>
          <w:b/>
          <w:sz w:val="21"/>
          <w:szCs w:val="21"/>
        </w:rPr>
        <w:t>表</w:t>
      </w:r>
      <w:r>
        <w:rPr>
          <w:rFonts w:ascii="宋体" w:eastAsia="宋体" w:hAnsi="宋体" w:hint="eastAsia"/>
          <w:b/>
          <w:sz w:val="21"/>
          <w:szCs w:val="21"/>
        </w:rPr>
        <w:t>1.</w:t>
      </w:r>
      <w:r w:rsidRPr="00F030FD">
        <w:rPr>
          <w:rFonts w:ascii="宋体" w:eastAsia="宋体" w:hAnsi="宋体"/>
          <w:b/>
          <w:sz w:val="21"/>
          <w:szCs w:val="21"/>
        </w:rPr>
        <w:fldChar w:fldCharType="begin"/>
      </w:r>
      <w:r w:rsidRPr="00F030FD">
        <w:rPr>
          <w:rFonts w:ascii="宋体" w:eastAsia="宋体" w:hAnsi="宋体"/>
          <w:b/>
          <w:sz w:val="21"/>
          <w:szCs w:val="21"/>
        </w:rPr>
        <w:instrText xml:space="preserve"> </w:instrText>
      </w:r>
      <w:r w:rsidRPr="00F030FD">
        <w:rPr>
          <w:rFonts w:ascii="宋体" w:eastAsia="宋体" w:hAnsi="宋体" w:hint="eastAsia"/>
          <w:b/>
          <w:sz w:val="21"/>
          <w:szCs w:val="21"/>
        </w:rPr>
        <w:instrText>SEQ 表1. \* ARABIC</w:instrText>
      </w:r>
      <w:r w:rsidRPr="00F030FD">
        <w:rPr>
          <w:rFonts w:ascii="宋体" w:eastAsia="宋体" w:hAnsi="宋体"/>
          <w:b/>
          <w:sz w:val="21"/>
          <w:szCs w:val="21"/>
        </w:rPr>
        <w:instrText xml:space="preserve"> </w:instrText>
      </w:r>
      <w:r w:rsidRPr="00F030FD">
        <w:rPr>
          <w:rFonts w:ascii="宋体" w:eastAsia="宋体" w:hAnsi="宋体"/>
          <w:b/>
          <w:sz w:val="21"/>
          <w:szCs w:val="21"/>
        </w:rPr>
        <w:fldChar w:fldCharType="separate"/>
      </w:r>
      <w:r w:rsidRPr="00F030FD">
        <w:rPr>
          <w:rFonts w:ascii="宋体" w:eastAsia="宋体" w:hAnsi="宋体"/>
          <w:b/>
          <w:sz w:val="21"/>
          <w:szCs w:val="21"/>
        </w:rPr>
        <w:t>2</w:t>
      </w:r>
      <w:r w:rsidRPr="00F030FD">
        <w:rPr>
          <w:rFonts w:ascii="宋体" w:eastAsia="宋体" w:hAnsi="宋体"/>
          <w:b/>
          <w:sz w:val="21"/>
          <w:szCs w:val="21"/>
        </w:rPr>
        <w:fldChar w:fldCharType="end"/>
      </w:r>
      <w:r w:rsidRPr="00F030FD">
        <w:rPr>
          <w:rFonts w:ascii="宋体" w:eastAsia="宋体" w:hAnsi="宋体"/>
          <w:b/>
          <w:sz w:val="21"/>
          <w:szCs w:val="21"/>
        </w:rPr>
        <w:t xml:space="preserve"> 术语词典</w:t>
      </w:r>
    </w:p>
    <w:tbl>
      <w:tblPr>
        <w:tblStyle w:val="a5"/>
        <w:tblW w:w="0" w:type="auto"/>
        <w:jc w:val="center"/>
        <w:tblLayout w:type="fixed"/>
        <w:tblLook w:val="04A0" w:firstRow="1" w:lastRow="0" w:firstColumn="1" w:lastColumn="0" w:noHBand="0" w:noVBand="1"/>
      </w:tblPr>
      <w:tblGrid>
        <w:gridCol w:w="846"/>
        <w:gridCol w:w="1276"/>
        <w:gridCol w:w="5823"/>
      </w:tblGrid>
      <w:tr w:rsidR="00E24EB3" w:rsidRPr="00B6176A" w14:paraId="477A4799" w14:textId="77777777" w:rsidTr="00382253">
        <w:trPr>
          <w:jc w:val="center"/>
        </w:trPr>
        <w:tc>
          <w:tcPr>
            <w:tcW w:w="846" w:type="dxa"/>
          </w:tcPr>
          <w:p w14:paraId="20ED2C1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45C19D8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2FC58489"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说明</w:t>
            </w:r>
          </w:p>
        </w:tc>
      </w:tr>
      <w:tr w:rsidR="00E24EB3" w:rsidRPr="008F2219" w14:paraId="7DA8A50D" w14:textId="77777777" w:rsidTr="00382253">
        <w:trPr>
          <w:jc w:val="center"/>
        </w:trPr>
        <w:tc>
          <w:tcPr>
            <w:tcW w:w="846" w:type="dxa"/>
          </w:tcPr>
          <w:p w14:paraId="39198B8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240A96C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图像入库</w:t>
            </w:r>
          </w:p>
        </w:tc>
        <w:tc>
          <w:tcPr>
            <w:tcW w:w="5823" w:type="dxa"/>
          </w:tcPr>
          <w:p w14:paraId="454831BB"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提取图像特征并将其以某种方式存储在本地的过程</w:t>
            </w:r>
          </w:p>
        </w:tc>
      </w:tr>
      <w:tr w:rsidR="00E24EB3" w:rsidRPr="008F2219" w14:paraId="63DCC961" w14:textId="77777777" w:rsidTr="00382253">
        <w:trPr>
          <w:jc w:val="center"/>
        </w:trPr>
        <w:tc>
          <w:tcPr>
            <w:tcW w:w="846" w:type="dxa"/>
          </w:tcPr>
          <w:p w14:paraId="49D0E6E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E37C7AB"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hint="eastAsia"/>
                <w:szCs w:val="21"/>
              </w:rPr>
              <w:t>全局特征</w:t>
            </w:r>
          </w:p>
        </w:tc>
        <w:tc>
          <w:tcPr>
            <w:tcW w:w="5823" w:type="dxa"/>
          </w:tcPr>
          <w:p w14:paraId="6CF3E673"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Pr>
                <w:rFonts w:ascii="Times New Roman" w:hAnsi="Times New Roman" w:cs="Times New Roman"/>
                <w:szCs w:val="21"/>
              </w:rPr>
              <w:t>CEDD</w:t>
            </w:r>
            <w:r>
              <w:rPr>
                <w:rFonts w:ascii="Times New Roman" w:hAnsi="Times New Roman" w:cs="Times New Roman" w:hint="eastAsia"/>
                <w:szCs w:val="21"/>
              </w:rPr>
              <w:t>、</w:t>
            </w:r>
            <w:r>
              <w:rPr>
                <w:rFonts w:ascii="Times New Roman" w:hAnsi="Times New Roman" w:cs="Times New Roman" w:hint="eastAsia"/>
                <w:szCs w:val="21"/>
              </w:rPr>
              <w:t>FCTH</w:t>
            </w:r>
            <w:r>
              <w:rPr>
                <w:rFonts w:ascii="Times New Roman" w:hAnsi="Times New Roman" w:cs="Times New Roman" w:hint="eastAsia"/>
                <w:szCs w:val="21"/>
              </w:rPr>
              <w:t>、</w:t>
            </w:r>
            <w:r>
              <w:rPr>
                <w:rFonts w:ascii="Times New Roman" w:hAnsi="Times New Roman" w:cs="Times New Roman" w:hint="eastAsia"/>
                <w:szCs w:val="21"/>
              </w:rPr>
              <w:t>PHOG</w:t>
            </w:r>
            <w:r>
              <w:rPr>
                <w:rFonts w:ascii="Times New Roman" w:hAnsi="Times New Roman" w:cs="Times New Roman" w:hint="eastAsia"/>
                <w:szCs w:val="21"/>
              </w:rPr>
              <w:t>等</w:t>
            </w:r>
          </w:p>
        </w:tc>
      </w:tr>
      <w:tr w:rsidR="00E24EB3" w:rsidRPr="008F2219" w14:paraId="0FFEC6DF" w14:textId="77777777" w:rsidTr="00382253">
        <w:trPr>
          <w:jc w:val="center"/>
        </w:trPr>
        <w:tc>
          <w:tcPr>
            <w:tcW w:w="846" w:type="dxa"/>
          </w:tcPr>
          <w:p w14:paraId="282674F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666202B1"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全局特征索引构造</w:t>
            </w:r>
          </w:p>
        </w:tc>
        <w:tc>
          <w:tcPr>
            <w:tcW w:w="5823" w:type="dxa"/>
          </w:tcPr>
          <w:p w14:paraId="590E2DC5"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的某一种或某几种全局</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2BBD11D2" w14:textId="77777777" w:rsidTr="00382253">
        <w:trPr>
          <w:jc w:val="center"/>
        </w:trPr>
        <w:tc>
          <w:tcPr>
            <w:tcW w:w="846" w:type="dxa"/>
          </w:tcPr>
          <w:p w14:paraId="3C20067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33A5F36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w:t>
            </w:r>
          </w:p>
        </w:tc>
        <w:tc>
          <w:tcPr>
            <w:tcW w:w="5823" w:type="dxa"/>
          </w:tcPr>
          <w:p w14:paraId="00788CC5"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sidRPr="005D34BF">
              <w:rPr>
                <w:rFonts w:ascii="Times New Roman" w:hAnsi="Times New Roman" w:cs="Times New Roman" w:hint="eastAsia"/>
                <w:szCs w:val="21"/>
              </w:rPr>
              <w:t>SIFT</w:t>
            </w:r>
            <w:r w:rsidRPr="005D34BF">
              <w:rPr>
                <w:rFonts w:ascii="Times New Roman" w:hAnsi="Times New Roman" w:cs="Times New Roman" w:hint="eastAsia"/>
                <w:szCs w:val="21"/>
              </w:rPr>
              <w:t>、</w:t>
            </w:r>
            <w:r w:rsidRPr="005D34BF">
              <w:rPr>
                <w:rFonts w:ascii="Times New Roman" w:hAnsi="Times New Roman" w:cs="Times New Roman" w:hint="eastAsia"/>
                <w:szCs w:val="21"/>
              </w:rPr>
              <w:t>SURF</w:t>
            </w:r>
            <w:r w:rsidRPr="005D34BF">
              <w:rPr>
                <w:rFonts w:ascii="Times New Roman" w:hAnsi="Times New Roman" w:cs="Times New Roman" w:hint="eastAsia"/>
                <w:szCs w:val="21"/>
              </w:rPr>
              <w:t>、</w:t>
            </w:r>
            <w:r w:rsidRPr="005D34BF">
              <w:rPr>
                <w:rFonts w:ascii="Times New Roman" w:hAnsi="Times New Roman" w:cs="Times New Roman" w:hint="eastAsia"/>
                <w:szCs w:val="21"/>
              </w:rPr>
              <w:t>ShapeContext</w:t>
            </w:r>
            <w:r>
              <w:rPr>
                <w:rFonts w:ascii="Times New Roman" w:hAnsi="Times New Roman" w:cs="Times New Roman" w:hint="eastAsia"/>
                <w:szCs w:val="21"/>
              </w:rPr>
              <w:t>等</w:t>
            </w:r>
          </w:p>
        </w:tc>
      </w:tr>
      <w:tr w:rsidR="00E24EB3" w:rsidRPr="008F2219" w14:paraId="1A3E3B08" w14:textId="77777777" w:rsidTr="00382253">
        <w:trPr>
          <w:jc w:val="center"/>
        </w:trPr>
        <w:tc>
          <w:tcPr>
            <w:tcW w:w="846" w:type="dxa"/>
          </w:tcPr>
          <w:p w14:paraId="0F617E3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2A3473B7"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局部特征索引构造</w:t>
            </w:r>
          </w:p>
        </w:tc>
        <w:tc>
          <w:tcPr>
            <w:tcW w:w="5823" w:type="dxa"/>
          </w:tcPr>
          <w:p w14:paraId="3948003F"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的某一种或某几种局部</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1339BEA5" w14:textId="77777777" w:rsidTr="00382253">
        <w:trPr>
          <w:jc w:val="center"/>
        </w:trPr>
        <w:tc>
          <w:tcPr>
            <w:tcW w:w="846" w:type="dxa"/>
          </w:tcPr>
          <w:p w14:paraId="606B5E4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120D72E3"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混合特征索引构造</w:t>
            </w:r>
          </w:p>
        </w:tc>
        <w:tc>
          <w:tcPr>
            <w:tcW w:w="5823" w:type="dxa"/>
          </w:tcPr>
          <w:p w14:paraId="28FD29CF"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提取图像的某几种全局特征和局部特征并构造索引的过程</w:t>
            </w:r>
          </w:p>
        </w:tc>
      </w:tr>
      <w:tr w:rsidR="00E24EB3" w:rsidRPr="008F2219" w14:paraId="2960CE4C" w14:textId="77777777" w:rsidTr="00382253">
        <w:trPr>
          <w:jc w:val="center"/>
        </w:trPr>
        <w:tc>
          <w:tcPr>
            <w:tcW w:w="846" w:type="dxa"/>
          </w:tcPr>
          <w:p w14:paraId="29538E9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lastRenderedPageBreak/>
              <w:t>7</w:t>
            </w:r>
          </w:p>
        </w:tc>
        <w:tc>
          <w:tcPr>
            <w:tcW w:w="1276" w:type="dxa"/>
          </w:tcPr>
          <w:p w14:paraId="0593129A"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w:t>
            </w:r>
            <w:r>
              <w:rPr>
                <w:rFonts w:ascii="Times New Roman" w:hAnsi="Times New Roman" w:cs="Times New Roman" w:hint="eastAsia"/>
                <w:szCs w:val="21"/>
              </w:rPr>
              <w:t>检索</w:t>
            </w:r>
          </w:p>
        </w:tc>
        <w:tc>
          <w:tcPr>
            <w:tcW w:w="5823" w:type="dxa"/>
          </w:tcPr>
          <w:p w14:paraId="763D5131"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根据相同种类的某种图像特征，将待检索图像和图像库图像进行相似度计算，以得到在该种特征下与待检索图像“相似”的图像的过程</w:t>
            </w:r>
          </w:p>
        </w:tc>
      </w:tr>
      <w:tr w:rsidR="00E24EB3" w:rsidRPr="008F2219" w14:paraId="496D447A" w14:textId="77777777" w:rsidTr="00382253">
        <w:trPr>
          <w:jc w:val="center"/>
        </w:trPr>
        <w:tc>
          <w:tcPr>
            <w:tcW w:w="846" w:type="dxa"/>
          </w:tcPr>
          <w:p w14:paraId="01D6F914"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F1E21F9" w14:textId="77777777" w:rsidR="00E24EB3" w:rsidRPr="00B962A4" w:rsidRDefault="00E24EB3" w:rsidP="00382253">
            <w:pPr>
              <w:jc w:val="center"/>
              <w:rPr>
                <w:rFonts w:ascii="Times New Roman" w:hAnsi="Times New Roman" w:cs="Times New Roman"/>
                <w:szCs w:val="21"/>
              </w:rPr>
            </w:pPr>
            <w:r w:rsidRPr="005E12DA">
              <w:rPr>
                <w:rFonts w:ascii="Times New Roman" w:hAnsi="Times New Roman" w:cs="Times New Roman" w:hint="eastAsia"/>
                <w:szCs w:val="21"/>
              </w:rPr>
              <w:t>特征距离计算</w:t>
            </w:r>
          </w:p>
        </w:tc>
        <w:tc>
          <w:tcPr>
            <w:tcW w:w="5823" w:type="dxa"/>
          </w:tcPr>
          <w:p w14:paraId="320A1FA8"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计算两张图片同种特征的欧氏距离或其他距离的过程</w:t>
            </w:r>
          </w:p>
        </w:tc>
      </w:tr>
      <w:tr w:rsidR="0096338F" w:rsidRPr="008F2219" w14:paraId="6E9F0FF9" w14:textId="77777777" w:rsidTr="00382253">
        <w:trPr>
          <w:jc w:val="center"/>
        </w:trPr>
        <w:tc>
          <w:tcPr>
            <w:tcW w:w="846" w:type="dxa"/>
          </w:tcPr>
          <w:p w14:paraId="02A25C19" w14:textId="43E5F351" w:rsidR="0096338F" w:rsidRPr="00B962A4" w:rsidRDefault="0096338F" w:rsidP="00382253">
            <w:pPr>
              <w:jc w:val="center"/>
              <w:rPr>
                <w:rFonts w:ascii="Times New Roman" w:hAnsi="Times New Roman" w:cs="Times New Roman"/>
                <w:szCs w:val="21"/>
              </w:rPr>
            </w:pPr>
            <w:r>
              <w:rPr>
                <w:rFonts w:ascii="Times New Roman" w:hAnsi="Times New Roman" w:cs="Times New Roman"/>
                <w:szCs w:val="21"/>
              </w:rPr>
              <w:t>9</w:t>
            </w:r>
          </w:p>
        </w:tc>
        <w:tc>
          <w:tcPr>
            <w:tcW w:w="1276" w:type="dxa"/>
          </w:tcPr>
          <w:p w14:paraId="29B3CD8D" w14:textId="54A427A4" w:rsidR="0096338F" w:rsidRPr="005E12DA" w:rsidRDefault="0096338F" w:rsidP="00382253">
            <w:pPr>
              <w:jc w:val="center"/>
              <w:rPr>
                <w:rFonts w:ascii="Times New Roman" w:hAnsi="Times New Roman" w:cs="Times New Roman"/>
                <w:szCs w:val="21"/>
              </w:rPr>
            </w:pPr>
            <w:r>
              <w:rPr>
                <w:rFonts w:ascii="Times New Roman" w:hAnsi="Times New Roman" w:cs="Times New Roman" w:hint="eastAsia"/>
                <w:szCs w:val="21"/>
              </w:rPr>
              <w:t>相似性匹配</w:t>
            </w:r>
          </w:p>
        </w:tc>
        <w:tc>
          <w:tcPr>
            <w:tcW w:w="5823" w:type="dxa"/>
          </w:tcPr>
          <w:p w14:paraId="71E162FA" w14:textId="39990A17" w:rsidR="0096338F" w:rsidRDefault="0096338F" w:rsidP="00382253">
            <w:pPr>
              <w:rPr>
                <w:rFonts w:ascii="Times New Roman" w:hAnsi="Times New Roman" w:cs="Times New Roman"/>
                <w:szCs w:val="21"/>
              </w:rPr>
            </w:pPr>
            <w:r>
              <w:rPr>
                <w:rFonts w:ascii="Times New Roman" w:hAnsi="Times New Roman" w:cs="Times New Roman" w:hint="eastAsia"/>
                <w:szCs w:val="21"/>
              </w:rPr>
              <w:t>通过对两种图片进行特征距离计算，以距离表示两张图片的相似性</w:t>
            </w:r>
          </w:p>
        </w:tc>
      </w:tr>
      <w:tr w:rsidR="0096338F" w:rsidRPr="008F2219" w14:paraId="5B6AAB7D" w14:textId="77777777" w:rsidTr="00382253">
        <w:trPr>
          <w:jc w:val="center"/>
        </w:trPr>
        <w:tc>
          <w:tcPr>
            <w:tcW w:w="846" w:type="dxa"/>
          </w:tcPr>
          <w:p w14:paraId="76630936" w14:textId="67B43979"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10</w:t>
            </w:r>
          </w:p>
        </w:tc>
        <w:tc>
          <w:tcPr>
            <w:tcW w:w="1276" w:type="dxa"/>
          </w:tcPr>
          <w:p w14:paraId="5065443E" w14:textId="080DC900"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图像标识符</w:t>
            </w:r>
          </w:p>
        </w:tc>
        <w:tc>
          <w:tcPr>
            <w:tcW w:w="5823" w:type="dxa"/>
          </w:tcPr>
          <w:p w14:paraId="57F7E074" w14:textId="7CF1A4B4" w:rsidR="0096338F" w:rsidRDefault="0096338F" w:rsidP="00382253">
            <w:pPr>
              <w:rPr>
                <w:rFonts w:ascii="Times New Roman" w:hAnsi="Times New Roman" w:cs="Times New Roman"/>
                <w:szCs w:val="21"/>
              </w:rPr>
            </w:pPr>
            <w:r>
              <w:rPr>
                <w:rFonts w:ascii="Times New Roman" w:hAnsi="Times New Roman" w:cs="Times New Roman" w:hint="eastAsia"/>
                <w:szCs w:val="21"/>
              </w:rPr>
              <w:t>标识图像的唯一性的名称，一般可为图像的文件路径名</w:t>
            </w:r>
          </w:p>
        </w:tc>
      </w:tr>
    </w:tbl>
    <w:p w14:paraId="03E77BAA" w14:textId="77777777" w:rsidR="00F030FD" w:rsidRPr="00E24EB3" w:rsidRDefault="00F030FD"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43FA73FA" w14:textId="77777777" w:rsidR="00EE3433" w:rsidRPr="00F030FD" w:rsidRDefault="00EE3433"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3BB7419B" w14:textId="77777777" w:rsidR="00C87A34" w:rsidRDefault="00C87A3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2B41C90" w14:textId="77777777" w:rsidR="00C87A34" w:rsidRPr="00B6176A" w:rsidRDefault="00C87A34"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8" w:name="_Toc483643046"/>
      <w:r w:rsidRPr="00B6176A">
        <w:rPr>
          <w:rFonts w:ascii="Times New Roman" w:eastAsia="宋体" w:hAnsi="Times New Roman" w:cs="Times New Roman"/>
        </w:rPr>
        <w:t>2</w:t>
      </w:r>
      <w:r w:rsidRPr="00B6176A">
        <w:rPr>
          <w:rFonts w:ascii="Times New Roman" w:eastAsia="宋体" w:hAnsi="Times New Roman" w:cs="Times New Roman"/>
        </w:rPr>
        <w:t>总体概述</w:t>
      </w:r>
      <w:bookmarkEnd w:id="8"/>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9" w:name="_Toc446516697"/>
      <w:bookmarkStart w:id="10" w:name="_Toc483643047"/>
      <w:r w:rsidRPr="00B6176A">
        <w:rPr>
          <w:rFonts w:ascii="Times New Roman" w:hAnsi="Times New Roman" w:cs="Times New Roman"/>
          <w:kern w:val="0"/>
        </w:rPr>
        <w:t>2.1</w:t>
      </w:r>
      <w:r w:rsidRPr="00B6176A">
        <w:rPr>
          <w:rFonts w:ascii="Times New Roman" w:hAnsi="Times New Roman" w:cs="Times New Roman"/>
          <w:kern w:val="0"/>
        </w:rPr>
        <w:t>项目概述</w:t>
      </w:r>
      <w:bookmarkEnd w:id="9"/>
      <w:bookmarkEnd w:id="10"/>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46516699"/>
      <w:bookmarkStart w:id="12" w:name="_Toc483643048"/>
      <w:r w:rsidRPr="0071767D">
        <w:rPr>
          <w:rFonts w:ascii="Times New Roman" w:hAnsi="Times New Roman" w:cs="Times New Roman"/>
          <w:color w:val="000000" w:themeColor="text1"/>
          <w:kern w:val="0"/>
        </w:rPr>
        <w:t>2.2</w:t>
      </w:r>
      <w:bookmarkEnd w:id="11"/>
      <w:r w:rsidR="00D36872" w:rsidRPr="0071767D">
        <w:rPr>
          <w:rFonts w:ascii="Times New Roman" w:hAnsi="Times New Roman" w:cs="Times New Roman"/>
          <w:color w:val="000000" w:themeColor="text1"/>
          <w:kern w:val="0"/>
        </w:rPr>
        <w:t>项目包结构简要分析</w:t>
      </w:r>
      <w:bookmarkEnd w:id="12"/>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lastRenderedPageBreak/>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364304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3"/>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4" w:name="_Toc48364305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4"/>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4305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5"/>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67.25pt" o:ole="">
            <v:imagedata r:id="rId8" o:title=""/>
          </v:shape>
          <o:OLEObject Type="Embed" ProgID="Visio.Drawing.15" ShapeID="_x0000_i1025" DrawAspect="Content" ObjectID="_1557905936"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35pt;height:401.45pt" o:ole="">
            <v:imagedata r:id="rId10" o:title=""/>
          </v:shape>
          <o:OLEObject Type="Embed" ProgID="Visio.Drawing.15" ShapeID="_x0000_i1026" DrawAspect="Content" ObjectID="_1557905937"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364305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6"/>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364305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7"/>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8" w:name="_Toc48364305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8"/>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9" w:name="_Toc446516704"/>
      <w:bookmarkStart w:id="20" w:name="_Toc48364305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9"/>
      <w:bookmarkEnd w:id="20"/>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21" w:name="_Toc483643056"/>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21"/>
    </w:p>
    <w:bookmarkStart w:id="22" w:name="_MON_1555264423"/>
    <w:bookmarkEnd w:id="22"/>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0.9pt" o:ole="">
            <v:imagedata r:id="rId12" o:title=""/>
          </v:shape>
          <o:OLEObject Type="Embed" ProgID="Visio.Drawing.15" ShapeID="_x0000_i1027" DrawAspect="Content" ObjectID="_1557905938"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3" w:name="_Toc483643057"/>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3"/>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4" w:name="_Toc483643058"/>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4"/>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5" w:name="_Toc483643059"/>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5"/>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6" w:name="_Toc48364306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6"/>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7" w:name="_Toc483643061"/>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7"/>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8" w:name="_Toc483643062"/>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8"/>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9" w:name="_Toc483643063"/>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9"/>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30" w:name="_Toc483643064"/>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30"/>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31" w:name="_Toc483643065"/>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31"/>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9pt;height:163.6pt" o:ole="">
            <v:imagedata r:id="rId21" o:title=""/>
          </v:shape>
          <o:OLEObject Type="Embed" ProgID="Visio.Drawing.15" ShapeID="_x0000_i1028" DrawAspect="Content" ObjectID="_1557905939"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2" w:name="_Toc483643066"/>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2"/>
    </w:p>
    <w:p w14:paraId="22FFB504" w14:textId="58EF4B35" w:rsidR="00D01130" w:rsidRPr="00107826" w:rsidRDefault="00D01130" w:rsidP="00D01130">
      <w:pPr>
        <w:pStyle w:val="3"/>
        <w:adjustRightInd/>
        <w:textAlignment w:val="auto"/>
        <w:rPr>
          <w:sz w:val="30"/>
          <w:szCs w:val="30"/>
        </w:rPr>
      </w:pPr>
      <w:bookmarkStart w:id="33" w:name="_Toc483643067"/>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3"/>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4" w:name="_Toc483643068"/>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4"/>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9172889"/>
      <w:bookmarkStart w:id="37" w:name="_Toc483643069"/>
      <w:bookmarkStart w:id="38" w:name="_Toc19813"/>
      <w:bookmarkStart w:id="39"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5"/>
      <w:bookmarkEnd w:id="36"/>
      <w:bookmarkEnd w:id="37"/>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450593242"/>
      <w:bookmarkStart w:id="41" w:name="_Toc479172890"/>
      <w:bookmarkStart w:id="42" w:name="_Toc483643070"/>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40"/>
      <w:bookmarkEnd w:id="41"/>
      <w:bookmarkEnd w:id="42"/>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3" w:name="_Toc479172891"/>
      <w:bookmarkStart w:id="44" w:name="_Toc483643071"/>
      <w:r w:rsidRPr="00107826">
        <w:rPr>
          <w:rFonts w:hint="eastAsia"/>
          <w:sz w:val="30"/>
          <w:szCs w:val="30"/>
        </w:rPr>
        <w:t>5.1.1</w:t>
      </w:r>
      <w:r w:rsidRPr="00107826">
        <w:rPr>
          <w:rFonts w:hint="eastAsia"/>
          <w:sz w:val="30"/>
          <w:szCs w:val="30"/>
        </w:rPr>
        <w:t>操作系统兼容性</w:t>
      </w:r>
      <w:bookmarkEnd w:id="43"/>
      <w:bookmarkEnd w:id="44"/>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5" w:name="_Toc479172892"/>
      <w:bookmarkStart w:id="46" w:name="_Toc483643072"/>
      <w:r w:rsidRPr="00107826">
        <w:rPr>
          <w:rFonts w:hint="eastAsia"/>
          <w:sz w:val="30"/>
          <w:szCs w:val="30"/>
        </w:rPr>
        <w:t>5.1.2</w:t>
      </w:r>
      <w:r w:rsidRPr="00107826">
        <w:rPr>
          <w:rFonts w:hint="eastAsia"/>
          <w:sz w:val="30"/>
          <w:szCs w:val="30"/>
        </w:rPr>
        <w:t>数据兼容性</w:t>
      </w:r>
      <w:bookmarkEnd w:id="45"/>
      <w:bookmarkEnd w:id="46"/>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450593243"/>
      <w:bookmarkStart w:id="48" w:name="_Toc479172893"/>
      <w:bookmarkStart w:id="49" w:name="_Toc48364307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7"/>
      <w:bookmarkEnd w:id="48"/>
      <w:bookmarkEnd w:id="49"/>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0" w:name="_Toc450593244"/>
      <w:bookmarkStart w:id="51" w:name="_Toc479172894"/>
      <w:bookmarkStart w:id="52" w:name="_Toc483643074"/>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50"/>
      <w:bookmarkEnd w:id="51"/>
      <w:bookmarkEnd w:id="52"/>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3" w:name="_Toc48364307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8"/>
      <w:r w:rsidRPr="003659DF">
        <w:rPr>
          <w:rFonts w:ascii="Times New Roman" w:eastAsia="宋体" w:hAnsi="Times New Roman" w:cs="Times New Roman" w:hint="eastAsia"/>
        </w:rPr>
        <w:t>要求</w:t>
      </w:r>
      <w:bookmarkEnd w:id="39"/>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8364307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8364307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7"/>
      <w:bookmarkEnd w:id="58"/>
      <w:bookmarkEnd w:id="59"/>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60" w:name="_Toc483643078"/>
      <w:r>
        <w:rPr>
          <w:rFonts w:ascii="Times New Roman" w:eastAsia="宋体" w:hAnsi="Times New Roman" w:cs="Times New Roman" w:hint="eastAsia"/>
        </w:rPr>
        <w:t>7</w:t>
      </w:r>
      <w:r w:rsidRPr="007D2DBB">
        <w:rPr>
          <w:rFonts w:ascii="Times New Roman" w:eastAsia="宋体" w:hAnsi="Times New Roman" w:cs="Times New Roman"/>
        </w:rPr>
        <w:t>工作重点</w:t>
      </w:r>
      <w:bookmarkEnd w:id="60"/>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483643079"/>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61"/>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2" w:name="_Toc483643080"/>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2"/>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3" w:name="_Toc483643081"/>
      <w:r w:rsidRPr="00107826">
        <w:rPr>
          <w:rFonts w:hint="eastAsia"/>
          <w:sz w:val="30"/>
          <w:szCs w:val="30"/>
        </w:rPr>
        <w:t>7.2.1</w:t>
      </w:r>
      <w:r w:rsidRPr="00107826">
        <w:rPr>
          <w:sz w:val="30"/>
          <w:szCs w:val="30"/>
        </w:rPr>
        <w:t xml:space="preserve"> </w:t>
      </w:r>
      <w:r w:rsidRPr="00107826">
        <w:rPr>
          <w:sz w:val="30"/>
          <w:szCs w:val="30"/>
        </w:rPr>
        <w:t>增加新的特征提取方法</w:t>
      </w:r>
      <w:bookmarkEnd w:id="63"/>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4" w:name="_Toc483643082"/>
      <w:r w:rsidRPr="00107826">
        <w:rPr>
          <w:sz w:val="30"/>
          <w:szCs w:val="30"/>
        </w:rPr>
        <w:t xml:space="preserve">7.2.2 </w:t>
      </w:r>
      <w:r w:rsidRPr="00107826">
        <w:rPr>
          <w:sz w:val="30"/>
          <w:szCs w:val="30"/>
        </w:rPr>
        <w:t>深度学习框架和模型的选择</w:t>
      </w:r>
      <w:bookmarkEnd w:id="64"/>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5" w:name="_Toc483643083"/>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5"/>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6" w:name="_Toc483643084"/>
      <w:r w:rsidRPr="008325AF">
        <w:rPr>
          <w:rFonts w:ascii="Times New Roman" w:eastAsia="宋体" w:hAnsi="Times New Roman" w:cs="Times New Roman"/>
        </w:rPr>
        <w:t>参考资料</w:t>
      </w:r>
      <w:bookmarkEnd w:id="66"/>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BD8B3" w14:textId="77777777" w:rsidR="009F3AF8" w:rsidRDefault="009F3AF8" w:rsidP="003D3AD7">
      <w:r>
        <w:separator/>
      </w:r>
    </w:p>
  </w:endnote>
  <w:endnote w:type="continuationSeparator" w:id="0">
    <w:p w14:paraId="51D80D5A" w14:textId="77777777" w:rsidR="009F3AF8" w:rsidRDefault="009F3AF8"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D11F6" w14:textId="77777777" w:rsidR="009F3AF8" w:rsidRDefault="009F3AF8" w:rsidP="003D3AD7">
      <w:r>
        <w:separator/>
      </w:r>
    </w:p>
  </w:footnote>
  <w:footnote w:type="continuationSeparator" w:id="0">
    <w:p w14:paraId="5A49C8C6" w14:textId="77777777" w:rsidR="009F3AF8" w:rsidRDefault="009F3AF8"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564BB"/>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A6CEE"/>
    <w:rsid w:val="005B728E"/>
    <w:rsid w:val="005C023B"/>
    <w:rsid w:val="005C76A2"/>
    <w:rsid w:val="005D1515"/>
    <w:rsid w:val="005D5D9E"/>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17BD0"/>
    <w:rsid w:val="0072405E"/>
    <w:rsid w:val="0072594D"/>
    <w:rsid w:val="00733964"/>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3E3C"/>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582B"/>
    <w:rsid w:val="008E671F"/>
    <w:rsid w:val="008F2219"/>
    <w:rsid w:val="008F664E"/>
    <w:rsid w:val="00903BB1"/>
    <w:rsid w:val="00910F95"/>
    <w:rsid w:val="0091705F"/>
    <w:rsid w:val="0093799B"/>
    <w:rsid w:val="00946082"/>
    <w:rsid w:val="00957B15"/>
    <w:rsid w:val="009627BF"/>
    <w:rsid w:val="0096338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9F3AF8"/>
    <w:rsid w:val="00A029E9"/>
    <w:rsid w:val="00A06998"/>
    <w:rsid w:val="00A103E2"/>
    <w:rsid w:val="00A110D6"/>
    <w:rsid w:val="00A220D2"/>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AF0A80"/>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250D"/>
    <w:rsid w:val="00C3329E"/>
    <w:rsid w:val="00C3387B"/>
    <w:rsid w:val="00C3514C"/>
    <w:rsid w:val="00C379AC"/>
    <w:rsid w:val="00C40F70"/>
    <w:rsid w:val="00C56D0E"/>
    <w:rsid w:val="00C77711"/>
    <w:rsid w:val="00C83830"/>
    <w:rsid w:val="00C84E77"/>
    <w:rsid w:val="00C87A34"/>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24EB3"/>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3433"/>
    <w:rsid w:val="00EE4428"/>
    <w:rsid w:val="00EE5577"/>
    <w:rsid w:val="00EF76A9"/>
    <w:rsid w:val="00F030FD"/>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4B70-6994-4804-BCAD-E2C1975C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2</cp:revision>
  <cp:lastPrinted>2017-05-16T02:23:00Z</cp:lastPrinted>
  <dcterms:created xsi:type="dcterms:W3CDTF">2017-06-02T02:52:00Z</dcterms:created>
  <dcterms:modified xsi:type="dcterms:W3CDTF">2017-06-02T02:52:00Z</dcterms:modified>
</cp:coreProperties>
</file>